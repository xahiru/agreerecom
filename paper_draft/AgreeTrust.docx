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FD021" w14:textId="6FAAC026" w:rsidR="009039D6" w:rsidRPr="00EB3F77" w:rsidRDefault="009039D6" w:rsidP="009039D6">
      <w:pPr>
        <w:pStyle w:val="MDPI11articletype"/>
      </w:pPr>
      <w:r w:rsidRPr="00EB3F77">
        <w:t>Article</w:t>
      </w:r>
    </w:p>
    <w:p w14:paraId="29405469" w14:textId="788154AE" w:rsidR="009039D6" w:rsidRPr="00EB3F77" w:rsidRDefault="00244548" w:rsidP="009039D6">
      <w:pPr>
        <w:pStyle w:val="MDPI12title"/>
        <w:tabs>
          <w:tab w:val="left" w:pos="2687"/>
        </w:tabs>
        <w:spacing w:line="240" w:lineRule="atLeast"/>
      </w:pPr>
      <w:r>
        <w:t>Agree</w:t>
      </w:r>
      <w:r w:rsidR="00587E62">
        <w:t xml:space="preserve">Trust, a </w:t>
      </w:r>
      <w:r w:rsidR="007B1F57">
        <w:t>s</w:t>
      </w:r>
      <w:r w:rsidR="00587E62">
        <w:t xml:space="preserve">imple </w:t>
      </w:r>
      <w:r w:rsidR="009D1C38">
        <w:t>I</w:t>
      </w:r>
      <w:r w:rsidR="007F4BB5">
        <w:t xml:space="preserve">mplicit </w:t>
      </w:r>
      <w:r w:rsidR="009D1C38">
        <w:t>T</w:t>
      </w:r>
      <w:r w:rsidR="00587E62">
        <w:t xml:space="preserve">rust </w:t>
      </w:r>
      <w:r w:rsidR="009D1C38">
        <w:t>I</w:t>
      </w:r>
      <w:r w:rsidR="007F4BB5">
        <w:t xml:space="preserve">nference </w:t>
      </w:r>
      <w:r w:rsidR="009D1C38">
        <w:t>M</w:t>
      </w:r>
      <w:r w:rsidR="005A1F00">
        <w:t>odel for M</w:t>
      </w:r>
      <w:r w:rsidR="00587E62">
        <w:t>emory-based Collaborative Filtering</w:t>
      </w:r>
      <w:r w:rsidR="002D6A83">
        <w:t xml:space="preserve"> Recommender S</w:t>
      </w:r>
      <w:r w:rsidR="007F4BB5">
        <w:t>ystems.</w:t>
      </w:r>
    </w:p>
    <w:p w14:paraId="23F3127E" w14:textId="5D8AA8C7" w:rsidR="009039D6" w:rsidRPr="00EB3F77" w:rsidRDefault="004B0EE7" w:rsidP="009039D6">
      <w:pPr>
        <w:pStyle w:val="MDPI13authornames"/>
      </w:pPr>
      <w:r>
        <w:t>Ahemd</w:t>
      </w:r>
      <w:r w:rsidR="009039D6" w:rsidRPr="00EB3F77">
        <w:t xml:space="preserve"> </w:t>
      </w:r>
      <w:r>
        <w:t>Zahir</w:t>
      </w:r>
      <w:r w:rsidR="009039D6" w:rsidRPr="00EB3F77">
        <w:t xml:space="preserve"> </w:t>
      </w:r>
      <w:r w:rsidR="009039D6" w:rsidRPr="00EB3F77">
        <w:rPr>
          <w:vertAlign w:val="superscript"/>
        </w:rPr>
        <w:t>1</w:t>
      </w:r>
      <w:r>
        <w:rPr>
          <w:vertAlign w:val="superscript"/>
        </w:rPr>
        <w:t>*</w:t>
      </w:r>
      <w:r w:rsidR="009039D6" w:rsidRPr="00EB3F77">
        <w:t xml:space="preserve">, </w:t>
      </w:r>
      <w:r w:rsidR="003C761A">
        <w:t>Yuan</w:t>
      </w:r>
      <w:r w:rsidR="009039D6" w:rsidRPr="00EB3F77">
        <w:t xml:space="preserve"> </w:t>
      </w:r>
      <w:r w:rsidR="003C761A">
        <w:t>Yuyu</w:t>
      </w:r>
      <w:r w:rsidR="00DA34D2">
        <w:t xml:space="preserve"> </w:t>
      </w:r>
      <w:r w:rsidR="00DA34D2" w:rsidRPr="00EB3F77">
        <w:rPr>
          <w:vertAlign w:val="superscript"/>
        </w:rPr>
        <w:t>2</w:t>
      </w:r>
      <w:r w:rsidR="00DA34D2">
        <w:t>, and Krishna</w:t>
      </w:r>
      <w:r w:rsidR="00DA34D2" w:rsidRPr="00EB3F77">
        <w:t xml:space="preserve"> </w:t>
      </w:r>
      <w:r w:rsidR="00DA34D2">
        <w:t xml:space="preserve">Moniz </w:t>
      </w:r>
      <w:r w:rsidR="00401314">
        <w:rPr>
          <w:vertAlign w:val="superscript"/>
        </w:rPr>
        <w:t>3</w:t>
      </w:r>
    </w:p>
    <w:p w14:paraId="3F193727" w14:textId="057062DD" w:rsidR="009039D6" w:rsidRPr="00EB3F77" w:rsidRDefault="009039D6" w:rsidP="009039D6">
      <w:pPr>
        <w:pStyle w:val="MDPI16affiliation"/>
      </w:pPr>
      <w:r w:rsidRPr="00EB3F77">
        <w:rPr>
          <w:vertAlign w:val="superscript"/>
        </w:rPr>
        <w:t>1</w:t>
      </w:r>
      <w:r w:rsidRPr="00EB3F77">
        <w:tab/>
      </w:r>
      <w:r w:rsidR="007F2BA9" w:rsidRPr="00BB3B68">
        <w:rPr>
          <w:szCs w:val="20"/>
        </w:rPr>
        <w:t>Key Laboratory of Trustworthy Distributed Computing and Service</w:t>
      </w:r>
      <w:r w:rsidR="007F2BA9">
        <w:rPr>
          <w:rFonts w:eastAsiaTheme="minorEastAsia" w:hint="eastAsia"/>
          <w:szCs w:val="20"/>
          <w:lang w:eastAsia="zh-CN"/>
        </w:rPr>
        <w:t>,</w:t>
      </w:r>
      <w:r w:rsidR="007F2BA9" w:rsidRPr="00BB3B68">
        <w:t xml:space="preserve"> </w:t>
      </w:r>
      <w:r w:rsidR="007F2BA9" w:rsidRPr="00BB3B68">
        <w:rPr>
          <w:rFonts w:eastAsiaTheme="minorEastAsia"/>
          <w:szCs w:val="20"/>
          <w:lang w:eastAsia="zh-CN"/>
        </w:rPr>
        <w:t>Beijing University of Posts and Telecommunications</w:t>
      </w:r>
      <w:r w:rsidR="007F2BA9">
        <w:rPr>
          <w:rFonts w:eastAsiaTheme="minorEastAsia"/>
          <w:szCs w:val="20"/>
          <w:lang w:eastAsia="zh-CN"/>
        </w:rPr>
        <w:t xml:space="preserve">, Beijing </w:t>
      </w:r>
      <w:r w:rsidR="007F2BA9" w:rsidRPr="00BB3B68">
        <w:rPr>
          <w:rFonts w:eastAsiaTheme="minorEastAsia"/>
          <w:szCs w:val="20"/>
          <w:lang w:eastAsia="zh-CN"/>
        </w:rPr>
        <w:t>100876</w:t>
      </w:r>
      <w:r w:rsidR="007F2BA9">
        <w:rPr>
          <w:rFonts w:eastAsiaTheme="minorEastAsia"/>
          <w:szCs w:val="20"/>
          <w:lang w:eastAsia="zh-CN"/>
        </w:rPr>
        <w:t xml:space="preserve">, China; </w:t>
      </w:r>
      <w:r w:rsidR="007F2BA9">
        <w:t>xahiru@gmail</w:t>
      </w:r>
      <w:r w:rsidR="007F2BA9" w:rsidRPr="00EB3F77">
        <w:t>.com</w:t>
      </w:r>
    </w:p>
    <w:p w14:paraId="4565A2AB" w14:textId="614D0FFB" w:rsidR="009039D6" w:rsidRDefault="009039D6" w:rsidP="009039D6">
      <w:pPr>
        <w:pStyle w:val="MDPI16affiliation"/>
      </w:pPr>
      <w:r w:rsidRPr="00EB3F77">
        <w:rPr>
          <w:szCs w:val="20"/>
          <w:vertAlign w:val="superscript"/>
        </w:rPr>
        <w:t>2</w:t>
      </w:r>
      <w:r w:rsidRPr="00BE1977">
        <w:rPr>
          <w:szCs w:val="20"/>
        </w:rPr>
        <w:tab/>
      </w:r>
      <w:r w:rsidR="007F2BA9" w:rsidRPr="00BB3B68">
        <w:rPr>
          <w:szCs w:val="20"/>
        </w:rPr>
        <w:t>Key Laboratory of Trustworthy Distributed Computing and Service</w:t>
      </w:r>
      <w:r w:rsidR="007F2BA9">
        <w:rPr>
          <w:rFonts w:eastAsiaTheme="minorEastAsia" w:hint="eastAsia"/>
          <w:szCs w:val="20"/>
          <w:lang w:eastAsia="zh-CN"/>
        </w:rPr>
        <w:t>,</w:t>
      </w:r>
      <w:r w:rsidR="007F2BA9" w:rsidRPr="00BB3B68">
        <w:t xml:space="preserve"> </w:t>
      </w:r>
      <w:r w:rsidR="007F2BA9" w:rsidRPr="00BB3B68">
        <w:rPr>
          <w:rFonts w:eastAsiaTheme="minorEastAsia"/>
          <w:szCs w:val="20"/>
          <w:lang w:eastAsia="zh-CN"/>
        </w:rPr>
        <w:t>Beijing University of Posts and Telecommunications</w:t>
      </w:r>
      <w:r w:rsidR="007F2BA9">
        <w:rPr>
          <w:rFonts w:eastAsiaTheme="minorEastAsia"/>
          <w:szCs w:val="20"/>
          <w:lang w:eastAsia="zh-CN"/>
        </w:rPr>
        <w:t xml:space="preserve">, Beijing </w:t>
      </w:r>
      <w:r w:rsidR="007F2BA9" w:rsidRPr="00BB3B68">
        <w:rPr>
          <w:rFonts w:eastAsiaTheme="minorEastAsia"/>
          <w:szCs w:val="20"/>
          <w:lang w:eastAsia="zh-CN"/>
        </w:rPr>
        <w:t>100876</w:t>
      </w:r>
      <w:r w:rsidR="007F2BA9">
        <w:rPr>
          <w:rFonts w:eastAsiaTheme="minorEastAsia"/>
          <w:szCs w:val="20"/>
          <w:lang w:eastAsia="zh-CN"/>
        </w:rPr>
        <w:t>, China</w:t>
      </w:r>
      <w:r w:rsidRPr="00EB3F77">
        <w:rPr>
          <w:szCs w:val="20"/>
        </w:rPr>
        <w:t xml:space="preserve">; </w:t>
      </w:r>
      <w:r w:rsidR="00DE5059">
        <w:rPr>
          <w:szCs w:val="20"/>
        </w:rPr>
        <w:t>yuanyuyu@bupt.edu.cn</w:t>
      </w:r>
    </w:p>
    <w:p w14:paraId="2E7CF5B4" w14:textId="3FB550E5" w:rsidR="00401314" w:rsidRPr="00EB3F77" w:rsidRDefault="00401314" w:rsidP="009039D6">
      <w:pPr>
        <w:pStyle w:val="MDPI16affiliation"/>
      </w:pPr>
      <w:r>
        <w:rPr>
          <w:szCs w:val="20"/>
          <w:vertAlign w:val="superscript"/>
        </w:rPr>
        <w:t>3</w:t>
      </w:r>
      <w:r w:rsidRPr="00BE1977">
        <w:rPr>
          <w:szCs w:val="20"/>
        </w:rPr>
        <w:tab/>
      </w:r>
      <w:r w:rsidR="007F2BA9" w:rsidRPr="00BB3B68">
        <w:rPr>
          <w:szCs w:val="20"/>
        </w:rPr>
        <w:t>Key Laboratory of Trustworthy Distributed Computing and Service</w:t>
      </w:r>
      <w:r w:rsidR="007F2BA9">
        <w:rPr>
          <w:rFonts w:eastAsiaTheme="minorEastAsia" w:hint="eastAsia"/>
          <w:szCs w:val="20"/>
          <w:lang w:eastAsia="zh-CN"/>
        </w:rPr>
        <w:t>,</w:t>
      </w:r>
      <w:r w:rsidR="007F2BA9" w:rsidRPr="00BB3B68">
        <w:t xml:space="preserve"> </w:t>
      </w:r>
      <w:r w:rsidR="007F2BA9" w:rsidRPr="00BB3B68">
        <w:rPr>
          <w:rFonts w:eastAsiaTheme="minorEastAsia"/>
          <w:szCs w:val="20"/>
          <w:lang w:eastAsia="zh-CN"/>
        </w:rPr>
        <w:t>Beijing University of Posts and Telecommunications</w:t>
      </w:r>
      <w:r w:rsidR="007F2BA9">
        <w:rPr>
          <w:rFonts w:eastAsiaTheme="minorEastAsia"/>
          <w:szCs w:val="20"/>
          <w:lang w:eastAsia="zh-CN"/>
        </w:rPr>
        <w:t xml:space="preserve">, Beijing </w:t>
      </w:r>
      <w:r w:rsidR="007F2BA9" w:rsidRPr="00BB3B68">
        <w:rPr>
          <w:rFonts w:eastAsiaTheme="minorEastAsia"/>
          <w:szCs w:val="20"/>
          <w:lang w:eastAsia="zh-CN"/>
        </w:rPr>
        <w:t>100876</w:t>
      </w:r>
      <w:r w:rsidR="007F2BA9">
        <w:rPr>
          <w:rFonts w:eastAsiaTheme="minorEastAsia"/>
          <w:szCs w:val="20"/>
          <w:lang w:eastAsia="zh-CN"/>
        </w:rPr>
        <w:t>, China</w:t>
      </w:r>
      <w:r w:rsidRPr="00EB3F77">
        <w:rPr>
          <w:szCs w:val="20"/>
        </w:rPr>
        <w:t xml:space="preserve">; </w:t>
      </w:r>
      <w:r w:rsidR="002D2984">
        <w:t>krishnamoniz</w:t>
      </w:r>
      <w:r w:rsidR="002D2984" w:rsidRPr="00EB3F77">
        <w:t>@</w:t>
      </w:r>
      <w:r w:rsidR="002D2984">
        <w:t>live.nl</w:t>
      </w:r>
    </w:p>
    <w:p w14:paraId="671E493E" w14:textId="65B6E74B" w:rsidR="009039D6" w:rsidRPr="00EB3F77" w:rsidRDefault="009039D6" w:rsidP="009039D6">
      <w:pPr>
        <w:pStyle w:val="MDPI14history"/>
        <w:spacing w:before="0"/>
        <w:ind w:left="311" w:hanging="198"/>
      </w:pPr>
      <w:r w:rsidRPr="00EB3F77">
        <w:rPr>
          <w:b/>
        </w:rPr>
        <w:t>*</w:t>
      </w:r>
      <w:r w:rsidR="004B0EE7">
        <w:tab/>
        <w:t>Correspondence: xahiru@gmail</w:t>
      </w:r>
      <w:r w:rsidRPr="00EB3F77">
        <w:t>.com; Tel.: +</w:t>
      </w:r>
      <w:r w:rsidR="004B0EE7">
        <w:t>86</w:t>
      </w:r>
      <w:r w:rsidRPr="00EB3F77">
        <w:t>-</w:t>
      </w:r>
      <w:r w:rsidR="004B0EE7">
        <w:t>131</w:t>
      </w:r>
      <w:r w:rsidRPr="00EB3F77">
        <w:t>-</w:t>
      </w:r>
      <w:r w:rsidR="004B0EE7">
        <w:t>204-4403</w:t>
      </w:r>
    </w:p>
    <w:p w14:paraId="0FECC889" w14:textId="77777777" w:rsidR="009039D6" w:rsidRPr="00EB3F77" w:rsidRDefault="009039D6" w:rsidP="009039D6">
      <w:pPr>
        <w:pStyle w:val="MDPI14history"/>
      </w:pPr>
      <w:r w:rsidRPr="00EB3F77">
        <w:t>Received: date; Accepted: date; Published: date</w:t>
      </w:r>
    </w:p>
    <w:p w14:paraId="6F7E4268" w14:textId="2D8065C8" w:rsidR="009039D6" w:rsidRPr="00910370" w:rsidRDefault="009039D6" w:rsidP="00910370">
      <w:pPr>
        <w:pStyle w:val="MDPI17abstract"/>
        <w:rPr>
          <w:lang w:val="en-GB"/>
        </w:rPr>
      </w:pPr>
      <w:r w:rsidRPr="00EB3F77">
        <w:rPr>
          <w:b/>
        </w:rPr>
        <w:t xml:space="preserve">Abstract: </w:t>
      </w:r>
      <w:r w:rsidR="00910370" w:rsidRPr="00910370">
        <w:rPr>
          <w:lang w:val="en-GB"/>
        </w:rPr>
        <w:t xml:space="preserve">Trust is a popular replacement for </w:t>
      </w:r>
      <w:r w:rsidR="001D584B">
        <w:rPr>
          <w:lang w:val="en-GB"/>
        </w:rPr>
        <w:t xml:space="preserve">the </w:t>
      </w:r>
      <w:r w:rsidR="00910370" w:rsidRPr="00910370">
        <w:rPr>
          <w:lang w:val="en-GB"/>
        </w:rPr>
        <w:t>similarity measure</w:t>
      </w:r>
      <w:r w:rsidR="00910370">
        <w:rPr>
          <w:lang w:val="en-GB"/>
        </w:rPr>
        <w:t xml:space="preserve"> among the Collaborative F</w:t>
      </w:r>
      <w:r w:rsidR="00910370" w:rsidRPr="00910370">
        <w:rPr>
          <w:lang w:val="en-GB"/>
        </w:rPr>
        <w:t xml:space="preserve">iltering researchers. However, it is difficult to get the explicit trust relation between users. A common solution is to use of </w:t>
      </w:r>
      <w:r w:rsidR="000C3710">
        <w:rPr>
          <w:lang w:val="en-GB"/>
        </w:rPr>
        <w:t xml:space="preserve">the </w:t>
      </w:r>
      <w:r w:rsidR="00910370" w:rsidRPr="00910370">
        <w:rPr>
          <w:lang w:val="en-GB"/>
        </w:rPr>
        <w:t xml:space="preserve">prediction accuracy as </w:t>
      </w:r>
      <w:r w:rsidR="000C3710">
        <w:rPr>
          <w:lang w:val="en-GB"/>
        </w:rPr>
        <w:t xml:space="preserve">the </w:t>
      </w:r>
      <w:r w:rsidR="00910370" w:rsidRPr="00910370">
        <w:rPr>
          <w:lang w:val="en-GB"/>
        </w:rPr>
        <w:t xml:space="preserve">implicit trust. However, this requires an additional step of calculating </w:t>
      </w:r>
      <w:r w:rsidR="00C5730F">
        <w:rPr>
          <w:lang w:val="en-GB"/>
        </w:rPr>
        <w:t xml:space="preserve">the </w:t>
      </w:r>
      <w:r w:rsidR="00910370" w:rsidRPr="00910370">
        <w:rPr>
          <w:lang w:val="en-GB"/>
        </w:rPr>
        <w:t xml:space="preserve">predictions. In this paper, we present, AgreeTrust, a much simpler </w:t>
      </w:r>
      <w:ins w:id="0" w:author="Microsoft Office User" w:date="2018-11-29T16:20:00Z">
        <w:r w:rsidR="006E50F1">
          <w:rPr>
            <w:lang w:val="en-GB"/>
          </w:rPr>
          <w:t xml:space="preserve">and efficient </w:t>
        </w:r>
      </w:ins>
      <w:r w:rsidR="00910370" w:rsidRPr="00910370">
        <w:rPr>
          <w:lang w:val="en-GB"/>
        </w:rPr>
        <w:t>method in which trust is directly inferred from the user ratings. We have shown that when combined with similarity, our meth</w:t>
      </w:r>
      <w:r w:rsidR="00910370">
        <w:rPr>
          <w:lang w:val="en-GB"/>
        </w:rPr>
        <w:t>od outperforms its counterparts</w:t>
      </w:r>
      <w:r w:rsidRPr="00EB3F77">
        <w:t>.</w:t>
      </w:r>
    </w:p>
    <w:p w14:paraId="59C686C4" w14:textId="0AFA4217" w:rsidR="009039D6" w:rsidRPr="00EB3F77" w:rsidRDefault="009039D6" w:rsidP="009039D6">
      <w:pPr>
        <w:pStyle w:val="MDPI18keywords"/>
      </w:pPr>
      <w:r w:rsidRPr="00EB3F77">
        <w:rPr>
          <w:b/>
        </w:rPr>
        <w:t xml:space="preserve">Keywords: </w:t>
      </w:r>
      <w:r w:rsidR="00CB0DFA">
        <w:t>T</w:t>
      </w:r>
      <w:r w:rsidR="004B0EE7">
        <w:t>rust</w:t>
      </w:r>
      <w:r w:rsidRPr="00EB3F77">
        <w:t xml:space="preserve">; </w:t>
      </w:r>
      <w:r w:rsidR="00CB0DFA">
        <w:t>Collaborative F</w:t>
      </w:r>
      <w:r w:rsidR="004B0EE7">
        <w:t>iltering</w:t>
      </w:r>
      <w:r w:rsidRPr="00EB3F77">
        <w:t xml:space="preserve">; </w:t>
      </w:r>
      <w:r w:rsidR="00CB0DFA">
        <w:t>Recommender S</w:t>
      </w:r>
      <w:r w:rsidR="009C7977">
        <w:t>ystem</w:t>
      </w:r>
      <w:r w:rsidRPr="00EB3F77">
        <w:t xml:space="preserve"> </w:t>
      </w:r>
    </w:p>
    <w:p w14:paraId="302CF821" w14:textId="77777777" w:rsidR="009039D6" w:rsidRPr="00EB3F77" w:rsidRDefault="009039D6" w:rsidP="009039D6">
      <w:pPr>
        <w:pStyle w:val="MDPI19line"/>
        <w:pBdr>
          <w:bottom w:val="single" w:sz="4" w:space="1" w:color="auto"/>
        </w:pBdr>
      </w:pPr>
    </w:p>
    <w:p w14:paraId="5C122BCF" w14:textId="77777777" w:rsidR="009039D6" w:rsidRPr="00EB3F77" w:rsidRDefault="009039D6" w:rsidP="009039D6">
      <w:pPr>
        <w:pStyle w:val="MDPI21heading1"/>
      </w:pPr>
      <w:r w:rsidRPr="00EB3F77">
        <w:rPr>
          <w:lang w:eastAsia="zh-CN"/>
        </w:rPr>
        <w:t xml:space="preserve">1. </w:t>
      </w:r>
      <w:r w:rsidRPr="00EB3F77">
        <w:t>Introduction</w:t>
      </w:r>
    </w:p>
    <w:p w14:paraId="47E1C4D7" w14:textId="73BF2641" w:rsidR="008D3FA6" w:rsidRDefault="008D3FA6" w:rsidP="003D28F1">
      <w:pPr>
        <w:pStyle w:val="MDPI31text"/>
      </w:pPr>
      <w:bookmarkStart w:id="1" w:name="OLE_LINK1"/>
      <w:bookmarkStart w:id="2" w:name="OLE_LINK2"/>
      <w:r w:rsidRPr="00C278D4">
        <w:t>Recommendation system</w:t>
      </w:r>
      <w:r>
        <w:t>s</w:t>
      </w:r>
      <w:r w:rsidRPr="00C278D4">
        <w:t xml:space="preserve"> often</w:t>
      </w:r>
      <w:r>
        <w:t xml:space="preserve"> employ</w:t>
      </w:r>
      <w:r w:rsidRPr="00C278D4">
        <w:t xml:space="preserve"> </w:t>
      </w:r>
      <w:r w:rsidR="004C3576">
        <w:t xml:space="preserve">the </w:t>
      </w:r>
      <w:r w:rsidRPr="00C278D4">
        <w:t>Collaborative Filtering</w:t>
      </w:r>
      <w:r>
        <w:t xml:space="preserve"> (CF)</w:t>
      </w:r>
      <w:r w:rsidRPr="00C278D4">
        <w:t xml:space="preserve"> method to make predictions. The preferences of similar users are aggregated to predict a personalized recommendation</w:t>
      </w:r>
      <w:r w:rsidR="005063B6">
        <w:t xml:space="preserve"> </w:t>
      </w:r>
      <w:r w:rsidR="00CB08C7">
        <w:fldChar w:fldCharType="begin" w:fldLock="1"/>
      </w:r>
      <w:r w:rsidR="00CB08C7">
        <w:instrText>ADDIN CSL_CITATION { "citationItems" : [ { "id" : "ITEM-1", "itemData" : { "author" : [ { "dropping-particle" : "", "family" : "Huang", "given" : "Zan", "non-dropping-particle" : "", "parse-names" : false, "suffix" : "" }, { "dropping-particle" : "", "family" : "Chen", "given" : "Hsinchun", "non-dropping-particle" : "", "parse-names" : false, "suffix" : "" }, { "dropping-particle" : "", "family" : "Zeng", "given" : "Daniel", "non-dropping-particle" : "", "parse-names" : false, "suffix" : "" } ], "container-title" : "ACM Transactions on Information Systems (TOIS)", "id" : "ITEM-1", "issue" : "1", "issued" : { "date-parts" : [ [ "2004" ] ] }, "page" : "116-142", "publisher" : "ACM", "title" : "Applying associative retrieval techniques to alleviate the sparsity problem in collaborative filtering", "type" : "article-journal", "volume" : "22" }, "uris" : [ "http://www.mendeley.com/documents/?uuid=a879e7e6-4993-4713-b59e-856a0c6d60d1" ] } ], "mendeley" : { "formattedCitation" : "[1]", "plainTextFormattedCitation" : "[1]", "previouslyFormattedCitation" : "[1]" }, "properties" : { "noteIndex" : 1 }, "schema" : "https://github.com/citation-style-language/schema/raw/master/csl-citation.json" }</w:instrText>
      </w:r>
      <w:r w:rsidR="00CB08C7">
        <w:fldChar w:fldCharType="separate"/>
      </w:r>
      <w:r w:rsidR="00CB08C7" w:rsidRPr="00CB08C7">
        <w:rPr>
          <w:noProof/>
        </w:rPr>
        <w:t>[1]</w:t>
      </w:r>
      <w:r w:rsidR="00CB08C7">
        <w:fldChar w:fldCharType="end"/>
      </w:r>
      <w:r w:rsidRPr="00C278D4">
        <w:t>. The intuition is that</w:t>
      </w:r>
      <w:r w:rsidR="0078668C">
        <w:t>,</w:t>
      </w:r>
      <w:r w:rsidRPr="00C278D4">
        <w:t xml:space="preserve"> users who had similar preference</w:t>
      </w:r>
      <w:r>
        <w:t>s</w:t>
      </w:r>
      <w:r w:rsidRPr="00C278D4">
        <w:t xml:space="preserve"> </w:t>
      </w:r>
      <w:r>
        <w:t xml:space="preserve">in the past would have </w:t>
      </w:r>
      <w:r w:rsidRPr="00C278D4">
        <w:t>similar pre</w:t>
      </w:r>
      <w:r>
        <w:t>fer</w:t>
      </w:r>
      <w:r w:rsidRPr="00C278D4">
        <w:t>ence</w:t>
      </w:r>
      <w:r>
        <w:t>s</w:t>
      </w:r>
      <w:r w:rsidRPr="00C278D4">
        <w:t xml:space="preserve"> in the future.</w:t>
      </w:r>
      <w:r>
        <w:t xml:space="preserve"> Preference similarities are calculated as correlation between</w:t>
      </w:r>
      <w:r w:rsidR="0078668C">
        <w:t xml:space="preserve"> </w:t>
      </w:r>
      <w:r>
        <w:t xml:space="preserve">users’ rating profiles. Most common </w:t>
      </w:r>
      <w:r w:rsidRPr="00C278D4">
        <w:t>similarity measure</w:t>
      </w:r>
      <w:r>
        <w:t>s</w:t>
      </w:r>
      <w:r w:rsidRPr="00C278D4">
        <w:t xml:space="preserve"> </w:t>
      </w:r>
      <w:r w:rsidR="00533975">
        <w:t>include Pearson, C</w:t>
      </w:r>
      <w:r>
        <w:t>osine, and Jacquard correlation</w:t>
      </w:r>
      <w:r w:rsidR="00142F47">
        <w:t xml:space="preserve"> </w:t>
      </w:r>
      <w:r w:rsidR="008657A1">
        <w:fldChar w:fldCharType="begin" w:fldLock="1"/>
      </w:r>
      <w:r w:rsidR="00E97399">
        <w:instrText>ADDIN CSL_CITATION { "citationItems" : [ { "id" : "ITEM-1", "itemData" : { "author" : [ { "dropping-particle" : "", "family" : "Ricci", "given" : "Francesco", "non-dropping-particle" : "", "parse-names" : false, "suffix" : "" }, { "dropping-particle" : "", "family" : "Rokach", "given" : "Lior", "non-dropping-particle" : "", "parse-names" : false, "suffix" : "" }, { "dropping-particle" : "", "family" : "Shapira", "given" : "Bracha", "non-dropping-particle" : "", "parse-names" : false, "suffix" : "" } ], "container-title" : "Recommender systems handbook", "id" : "ITEM-1", "issued" : { "date-parts" : [ [ "2015" ] ] }, "page" : "1-34", "publisher" : "Springer", "title" : "Recommender systems: introduction and challenges", "type" : "chapter" }, "uris" : [ "http://www.mendeley.com/documents/?uuid=8ba7df6b-af1a-4a84-b62f-1fe66ceb4733" ] }, { "id" : "ITEM-2", "itemData" : { "author" : [ { "dropping-particle" : "", "family" : "Guo", "given" : "Guibing", "non-dropping-particle" : "", "parse-names" : false, "suffix" : "" }, { "dropping-particle" : "", "family" : "Zhang", "given" : "Jie", "non-dropping-particle" : "", "parse-names" : false, "suffix" : "" }, { "dropping-particle" : "", "family" : "Yorke-Smith", "given" : "Neil", "non-dropping-particle" : "", "parse-names" : false, "suffix" : "" } ], "container-title" : "IJCAI", "id" : "ITEM-2", "issued" : { "date-parts" : [ [ "2013" ] ] }, "page" : "2619-2625", "title" : "A Novel Bayesian Similarity Measure for Recommender Systems.", "type" : "paper-conference" }, "uris" : [ "http://www.mendeley.com/documents/?uuid=165e99b1-3499-439f-bf4b-5d4a1fa9c20c" ] } ], "mendeley" : { "formattedCitation" : "[2], [3]", "plainTextFormattedCitation" : "[2], [3]", "previouslyFormattedCitation" : "[2], [3]" }, "properties" : { "noteIndex" : 1 }, "schema" : "https://github.com/citation-style-language/schema/raw/master/csl-citation.json" }</w:instrText>
      </w:r>
      <w:r w:rsidR="008657A1">
        <w:fldChar w:fldCharType="separate"/>
      </w:r>
      <w:r w:rsidR="00E97399" w:rsidRPr="00E97399">
        <w:rPr>
          <w:noProof/>
        </w:rPr>
        <w:t>[2], [3]</w:t>
      </w:r>
      <w:r w:rsidR="008657A1">
        <w:fldChar w:fldCharType="end"/>
      </w:r>
      <w:r>
        <w:t xml:space="preserve">. Correlation </w:t>
      </w:r>
      <w:r w:rsidR="00B76077">
        <w:t>based CF systems</w:t>
      </w:r>
      <w:r>
        <w:t xml:space="preserve"> suffer </w:t>
      </w:r>
      <w:r w:rsidR="00533975">
        <w:t xml:space="preserve">from </w:t>
      </w:r>
      <w:r>
        <w:t>various problems</w:t>
      </w:r>
      <w:r w:rsidR="00B76077">
        <w:t xml:space="preserve"> such as cold-start, </w:t>
      </w:r>
      <w:r w:rsidR="003D6AA1">
        <w:t>a situation where finding similar users is difficult due to lack of ratings</w:t>
      </w:r>
      <w:r w:rsidR="00DC0DFD">
        <w:t xml:space="preserve"> </w:t>
      </w:r>
      <w:r w:rsidR="00DC0DFD">
        <w:fldChar w:fldCharType="begin" w:fldLock="1"/>
      </w:r>
      <w:r w:rsidR="00E97399">
        <w:instrText>ADDIN CSL_CITATION { "citationItems" : [ { "id" : "ITEM-1", "itemData" : { "author" : [ { "dropping-particle" : "", "family" : "Schein", "given" : "Andrew I", "non-dropping-particle" : "", "parse-names" : false, "suffix" : "" }, { "dropping-particle" : "", "family" : "Popescul", "given" : "Alexandrin", "non-dropping-particle" : "", "parse-names" : false, "suffix" : "" }, { "dropping-particle" : "", "family" : "Ungar", "given" : "Lyle H", "non-dropping-particle" : "", "parse-names" : false, "suffix" : "" }, { "dropping-particle" : "", "family" : "Pennock", "given" : "David M", "non-dropping-particle" : "", "parse-names" : false, "suffix" : "" } ], "container-title" : "Proceedings of the 25th annual international ACM SIGIR conference on Research and development in information retrieval", "id" : "ITEM-1", "issued" : { "date-parts" : [ [ "2002" ] ] }, "page" : "253-260", "title" : "Methods and metrics for cold-start recommendations", "type" : "paper-conference" }, "uris" : [ "http://www.mendeley.com/documents/?uuid=4ed02ace-3606-4b50-a1e5-696e18faccbb" ] }, { "id" : "ITEM-2", "itemData" : { "author" : [ { "dropping-particle" : "", "family" : "Jamali", "given" : "Mohsen", "non-dropping-particle" : "", "parse-names" : false, "suffix" : "" }, { "dropping-particle" : "", "family" : "Ester", "given" : "Martin", "non-dropping-particle" : "", "parse-names" : false, "suffix" : "" } ], "container-title" : "Proceedings of the 15th ACM SIGKDD international conference on Knowledge discovery and data mining", "id" : "ITEM-2", "issued" : { "date-parts" : [ [ "2009" ] ] }, "page" : "397-406", "title" : "Trustwalker: a random walk model for combining trust-based and item-based recommendation", "type" : "paper-conference" }, "uris" : [ "http://www.mendeley.com/documents/?uuid=d2ec7a12-8199-476e-a004-9b80862542b3" ] } ], "mendeley" : { "formattedCitation" : "[4], [5]", "plainTextFormattedCitation" : "[4], [5]", "previouslyFormattedCitation" : "[4], [5]" }, "properties" : { "noteIndex" : 1 }, "schema" : "https://github.com/citation-style-language/schema/raw/master/csl-citation.json" }</w:instrText>
      </w:r>
      <w:r w:rsidR="00DC0DFD">
        <w:fldChar w:fldCharType="separate"/>
      </w:r>
      <w:r w:rsidR="00E97399" w:rsidRPr="00E97399">
        <w:rPr>
          <w:noProof/>
        </w:rPr>
        <w:t>[4], [5]</w:t>
      </w:r>
      <w:r w:rsidR="00DC0DFD">
        <w:fldChar w:fldCharType="end"/>
      </w:r>
      <w:r>
        <w:t xml:space="preserve">. In order address the issues with correlation, trust is often used as </w:t>
      </w:r>
      <w:r w:rsidR="00F361A3">
        <w:t xml:space="preserve">a </w:t>
      </w:r>
      <w:r>
        <w:t>replacemen</w:t>
      </w:r>
      <w:r w:rsidR="00701FAD">
        <w:t>t for similarity in Recommender S</w:t>
      </w:r>
      <w:r w:rsidR="00F361A3">
        <w:t>ystems</w:t>
      </w:r>
      <w:r w:rsidR="00701FAD">
        <w:t xml:space="preserve"> (RS)</w:t>
      </w:r>
      <w:r>
        <w:t>. The intuition behind using trust is</w:t>
      </w:r>
      <w:r w:rsidR="00E71D35">
        <w:t>,</w:t>
      </w:r>
      <w:r>
        <w:t xml:space="preserve"> that users are more likely to accept a recommendation from </w:t>
      </w:r>
      <w:r w:rsidR="00A343E7">
        <w:t xml:space="preserve">a </w:t>
      </w:r>
      <w:r>
        <w:t>trustworthy partner.</w:t>
      </w:r>
    </w:p>
    <w:p w14:paraId="47192AAD" w14:textId="13826200" w:rsidR="008D3FA6" w:rsidRDefault="003A47F3" w:rsidP="003D28F1">
      <w:pPr>
        <w:pStyle w:val="MDPI31text"/>
      </w:pPr>
      <w:r>
        <w:t>Success of i</w:t>
      </w:r>
      <w:r w:rsidR="008D3FA6">
        <w:t xml:space="preserve">ncorporating trust in </w:t>
      </w:r>
      <w:r w:rsidR="00487EA8">
        <w:t>computer models</w:t>
      </w:r>
      <w:r w:rsidR="008D3FA6">
        <w:t xml:space="preserve"> have been shown in various context, such as reputation systems </w:t>
      </w:r>
      <w:r w:rsidR="001B21A6">
        <w:t>e.g.</w:t>
      </w:r>
      <w:r w:rsidR="00C63647">
        <w:t xml:space="preserve"> </w:t>
      </w:r>
      <w:r w:rsidR="007D0CD7">
        <w:t>Amazon</w:t>
      </w:r>
      <w:r w:rsidR="00AB16E7">
        <w:t>.com</w:t>
      </w:r>
      <w:r w:rsidR="00E35299">
        <w:t xml:space="preserve"> </w:t>
      </w:r>
      <w:r w:rsidR="00E35299">
        <w:fldChar w:fldCharType="begin" w:fldLock="1"/>
      </w:r>
      <w:r w:rsidR="00E97399">
        <w:instrText>ADDIN CSL_CITATION { "citationItems" : [ { "id" : "ITEM-1", "itemData" : { "author" : [ { "dropping-particle" : "", "family" : "Amazon.com Inc.", "given" : "", "non-dropping-particle" : "", "parse-names" : false, "suffix" : "" } ], "container-title" : "www.amazon.com", "id" : "ITEM-1", "issued" : { "date-parts" : [ [ "2018" ] ] }, "title" : "Amazon", "type" : "webpage" }, "uris" : [ "http://www.mendeley.com/documents/?uuid=108c6b11-fe36-4d21-865e-77b92b8ef655" ] } ], "mendeley" : { "formattedCitation" : "[6]", "plainTextFormattedCitation" : "[6]", "previouslyFormattedCitation" : "[6]" }, "properties" : { "noteIndex" : 1 }, "schema" : "https://github.com/citation-style-language/schema/raw/master/csl-citation.json" }</w:instrText>
      </w:r>
      <w:r w:rsidR="00E35299">
        <w:fldChar w:fldCharType="separate"/>
      </w:r>
      <w:r w:rsidR="00E97399" w:rsidRPr="00E97399">
        <w:rPr>
          <w:noProof/>
        </w:rPr>
        <w:t>[6]</w:t>
      </w:r>
      <w:r w:rsidR="00E35299">
        <w:fldChar w:fldCharType="end"/>
      </w:r>
      <w:r w:rsidR="00842D06">
        <w:t xml:space="preserve">, dynamic network </w:t>
      </w:r>
      <w:r w:rsidR="00842D06">
        <w:fldChar w:fldCharType="begin" w:fldLock="1"/>
      </w:r>
      <w:r w:rsidR="00E97399">
        <w:instrText>ADDIN CSL_CITATION { "citationItems" : [ { "id" : "ITEM-1", "itemData" : { "author" : [ { "dropping-particle" : "", "family" : "Carbone", "given" : "Marco", "non-dropping-particle" : "", "parse-names" : false, "suffix" : "" }, { "dropping-particle" : "", "family" : "Nielsen", "given" : "Mogens", "non-dropping-particle" : "", "parse-names" : false, "suffix" : "" }, { "dropping-particle" : "", "family" : "Sassone", "given" : "Vladimiro", "non-dropping-particle" : "", "parse-names" : false, "suffix" : "" } ], "container-title" : "Software Engineering and Formal Methods, 2003. Proceedings. First International Conference on", "id" : "ITEM-1", "issued" : { "date-parts" : [ [ "2003" ] ] }, "page" : "54-61", "title" : "A formal model for trust in dynamic networks", "type" : "paper-conference" }, "uris" : [ "http://www.mendeley.com/documents/?uuid=91d27480-febe-4870-96a2-2a51a9391c06" ] } ], "mendeley" : { "formattedCitation" : "[7]", "plainTextFormattedCitation" : "[7]", "previouslyFormattedCitation" : "[7]" }, "properties" : { "noteIndex" : 1 }, "schema" : "https://github.com/citation-style-language/schema/raw/master/csl-citation.json" }</w:instrText>
      </w:r>
      <w:r w:rsidR="00842D06">
        <w:fldChar w:fldCharType="separate"/>
      </w:r>
      <w:r w:rsidR="00E97399" w:rsidRPr="00E97399">
        <w:rPr>
          <w:noProof/>
        </w:rPr>
        <w:t>[7]</w:t>
      </w:r>
      <w:r w:rsidR="00842D06">
        <w:fldChar w:fldCharType="end"/>
      </w:r>
      <w:r w:rsidR="00842D06">
        <w:t xml:space="preserve"> </w:t>
      </w:r>
      <w:r w:rsidR="008D3FA6">
        <w:t xml:space="preserve">and mobile environment </w:t>
      </w:r>
      <w:r w:rsidR="005218A3">
        <w:fldChar w:fldCharType="begin" w:fldLock="1"/>
      </w:r>
      <w:r w:rsidR="00E97399">
        <w:instrText>ADDIN CSL_CITATION { "citationItems" : [ { "id" : "ITEM-1", "itemData" : { "abstract" : "A diverse collection of trust-modeling algorithms for multi-agent systems has been developed in recent years, re-sulting in significant breadth-wise growth without uni-fied direction or benchmarks. Based on enthusiastic response from the agent trust community, the Trust Com-petition Testbed Initiative has been launched, charged with the task of establishing a testbed for agent trust-and reputation-related technologies. This testbed serves in two roles: (1) as a competition forum in which re-searchers can compare their technologies against ob-jective metrics, and (2) as a suite of tools with flexible parameters, allowing researchers to perform customiz-able, easily-repeatable experiments. This paper first scopes trust research objectives to be addressed in the testbed and desirable testbed characteristics, then presents a compe-tition testbed specification that is justified according to these requirements. In the testbed's artwork appraisal do-main, agents, who valuate paintings for clients, may gather opinions from other agents to produce accurate ap-praisals. The testbed's implementation architecture is discussed briefly, as well.", "author" : [ { "dropping-particle" : "", "family" : "Fullam", "given" : "Karen K", "non-dropping-particle" : "", "parse-names" : false, "suffix" : "" }, { "dropping-particle" : "", "family" : "Klos", "given" : "Tomas B", "non-dropping-particle" : "", "parse-names" : false, "suffix" : "" }, { "dropping-particle" : "", "family" : "Muller", "given" : "Guillaume", "non-dropping-particle" : "", "parse-names" : false, "suffix" : "" }, { "dropping-particle" : "", "family" : "Sabater", "given" : "Jordi", "non-dropping-particle" : "", "parse-names" : false, "suffix" : "" }, { "dropping-particle" : "", "family" : "Schlosser", "given" : "Andreas", "non-dropping-particle" : "", "parse-names" : false, "suffix" : "" }, { "dropping-particle" : "", "family" : "Topol", "given" : "Zvi", "non-dropping-particle" : "", "parse-names" : false, "suffix" : "" }, { "dropping-particle" : "", "family" : "Barber", "given" : "K Suzanne", "non-dropping-particle" : "", "parse-names" : false, "suffix" : "" }, { "dropping-particle" : "", "family" : "Rosenschein", "given" : "Jeffrey S", "non-dropping-particle" : "", "parse-names" : false, "suffix" : "" }, { "dropping-particle" : "", "family" : "Vercouter", "given" : "Laurent", "non-dropping-particle" : "", "parse-names" : false, "suffix" : "" }, { "dropping-particle" : "", "family" : "Voss", "given" : "Marco", "non-dropping-particle" : "", "parse-names" : false, "suffix" : "" } ], "id" : "ITEM-1", "issued" : { "date-parts" : [ [ "2004" ] ] }, "title" : "A Specification of the Agent Reputation and Trust (ART) Testbed: Experimentation and Competition for Trust in Agent Societies", "type" : "article-journal" }, "uris" : [ "http://www.mendeley.com/documents/?uuid=6b588574-0bed-3cac-87f0-97308230c151" ] } ], "mendeley" : { "formattedCitation" : "[8]", "plainTextFormattedCitation" : "[8]", "previouslyFormattedCitation" : "[8]" }, "properties" : { "noteIndex" : 1 }, "schema" : "https://github.com/citation-style-language/schema/raw/master/csl-citation.json" }</w:instrText>
      </w:r>
      <w:r w:rsidR="005218A3">
        <w:fldChar w:fldCharType="separate"/>
      </w:r>
      <w:r w:rsidR="00E97399" w:rsidRPr="00E97399">
        <w:rPr>
          <w:noProof/>
        </w:rPr>
        <w:t>[8]</w:t>
      </w:r>
      <w:r w:rsidR="005218A3">
        <w:fldChar w:fldCharType="end"/>
      </w:r>
      <w:r w:rsidR="008D3FA6">
        <w:t>. For a detailed survey of various computational trust models, i</w:t>
      </w:r>
      <w:r w:rsidR="00310010">
        <w:t xml:space="preserve">nterested readers can refer to </w:t>
      </w:r>
      <w:r w:rsidR="00310010">
        <w:fldChar w:fldCharType="begin" w:fldLock="1"/>
      </w:r>
      <w:r w:rsidR="00E97399">
        <w:instrText>ADDIN CSL_CITATION { "citationItems" : [ { "id" : "ITEM-1", "itemData" : { "author" : [ { "dropping-particle" : "", "family" : "J\u00f8sang", "given" : "Audun", "non-dropping-particle" : "", "parse-names" : false, "suffix" : "" }, { "dropping-particle" : "", "family" : "Ismail", "given" : "Roslan", "non-dropping-particle" : "", "parse-names" : false, "suffix" : "" }, { "dropping-particle" : "", "family" : "Boyd", "given" : "Colin", "non-dropping-particle" : "", "parse-names" : false, "suffix" : "" } ], "container-title" : "Decision support systems", "id" : "ITEM-1", "issue" : "2", "issued" : { "date-parts" : [ [ "2007" ] ] }, "page" : "618-644", "publisher" : "Elsevier", "title" : "A survey of trust and reputation systems for online service provision", "type" : "article-journal", "volume" : "43" }, "uris" : [ "http://www.mendeley.com/documents/?uuid=f195f023-f4ad-4a64-94d7-1d064f5a7a67" ] } ], "mendeley" : { "formattedCitation" : "[9]", "plainTextFormattedCitation" : "[9]", "previouslyFormattedCitation" : "[9]" }, "properties" : { "noteIndex" : 1 }, "schema" : "https://github.com/citation-style-language/schema/raw/master/csl-citation.json" }</w:instrText>
      </w:r>
      <w:r w:rsidR="00310010">
        <w:fldChar w:fldCharType="separate"/>
      </w:r>
      <w:r w:rsidR="00E97399" w:rsidRPr="00E97399">
        <w:rPr>
          <w:noProof/>
        </w:rPr>
        <w:t>[9]</w:t>
      </w:r>
      <w:r w:rsidR="00310010">
        <w:fldChar w:fldCharType="end"/>
      </w:r>
      <w:r w:rsidR="008D3FA6">
        <w:t xml:space="preserve">. </w:t>
      </w:r>
      <w:r w:rsidR="00A47C1D">
        <w:t>R</w:t>
      </w:r>
      <w:r w:rsidR="008D3FA6">
        <w:t xml:space="preserve">esearchers have been </w:t>
      </w:r>
      <w:r w:rsidR="008D3FA6" w:rsidRPr="00C278D4">
        <w:t xml:space="preserve">incorporating </w:t>
      </w:r>
      <w:r w:rsidR="008D3FA6">
        <w:t>many</w:t>
      </w:r>
      <w:r w:rsidR="008D3FA6" w:rsidRPr="00C278D4">
        <w:t xml:space="preserve"> aspects of soci</w:t>
      </w:r>
      <w:r w:rsidR="008D3FA6">
        <w:t xml:space="preserve">al relationship </w:t>
      </w:r>
      <w:r w:rsidR="00B6745F">
        <w:t>between</w:t>
      </w:r>
      <w:r w:rsidR="008D3FA6">
        <w:t xml:space="preserve"> the users</w:t>
      </w:r>
      <w:r w:rsidR="00A47C1D">
        <w:t xml:space="preserve"> to increase the efficiency of recommender system</w:t>
      </w:r>
      <w:r w:rsidR="00B6745F">
        <w:t>s</w:t>
      </w:r>
      <w:r w:rsidR="00A47C1D">
        <w:t>.</w:t>
      </w:r>
      <w:r w:rsidR="008D3FA6">
        <w:t xml:space="preserve"> </w:t>
      </w:r>
      <w:r w:rsidR="00A47C1D">
        <w:t xml:space="preserve">Trust has become one of </w:t>
      </w:r>
      <w:r w:rsidR="0099028C">
        <w:t>the</w:t>
      </w:r>
      <w:r w:rsidR="00A47C1D">
        <w:t xml:space="preserve"> key avenue for such exploration. </w:t>
      </w:r>
      <w:r w:rsidR="008D3FA6">
        <w:t>Recently, there has been a growing number of work on trust-based recommender systems. Use of trust in recommender</w:t>
      </w:r>
      <w:ins w:id="3" w:author="Microsoft Office User" w:date="2018-12-09T13:02:00Z">
        <w:r w:rsidR="00313707">
          <w:t xml:space="preserve"> system</w:t>
        </w:r>
      </w:ins>
      <w:del w:id="4" w:author="Microsoft Office User" w:date="2018-12-09T13:02:00Z">
        <w:r w:rsidR="008D3FA6" w:rsidDel="005E5368">
          <w:delText>s</w:delText>
        </w:r>
      </w:del>
      <w:r w:rsidR="008D3FA6">
        <w:t xml:space="preserve"> has</w:t>
      </w:r>
      <w:r w:rsidR="00522F70">
        <w:t xml:space="preserve">, also, </w:t>
      </w:r>
      <w:r w:rsidR="008D3FA6">
        <w:t>been shown to alleviate problems such as cold start and data sparsity</w:t>
      </w:r>
      <w:r w:rsidR="00B04E40">
        <w:t xml:space="preserve"> </w:t>
      </w:r>
      <w:r w:rsidR="00B04E40">
        <w:fldChar w:fldCharType="begin" w:fldLock="1"/>
      </w:r>
      <w:r w:rsidR="00E97399">
        <w:instrText>ADDIN CSL_CITATION { "citationItems" : [ { "id" : "ITEM-1", "itemData" : { "author" : [ { "dropping-particle" : "", "family" : "Guo", "given" : "Guibing", "non-dropping-particle" : "", "parse-names" : false, "suffix" : "" }, { "dropping-particle" : "", "family" : "Zhang", "given" : "Jie", "non-dropping-particle" : "", "parse-names" : false, "suffix" : "" }, { "dropping-particle" : "", "family" : "Thalmann", "given" : "Daniel", "non-dropping-particle" : "", "parse-names" : false, "suffix" : "" } ], "container-title" : "International Conference on User Modeling, Adaptation, and Personalization", "id" : "ITEM-1", "issued" : { "date-parts" : [ [ "2012" ] ] }, "page" : "114-125", "title" : "A simple but effective method to incorporate trusted neighbors in recommender systems", "type" : "paper-conference" }, "uris" : [ "http://www.mendeley.com/documents/?uuid=f0e3c841-261d-4379-992d-b3c9c64522f1" ] } ], "mendeley" : { "formattedCitation" : "[10]", "plainTextFormattedCitation" : "[10]", "previouslyFormattedCitation" : "[10]" }, "properties" : { "noteIndex" : 1 }, "schema" : "https://github.com/citation-style-language/schema/raw/master/csl-citation.json" }</w:instrText>
      </w:r>
      <w:r w:rsidR="00B04E40">
        <w:fldChar w:fldCharType="separate"/>
      </w:r>
      <w:r w:rsidR="00E97399" w:rsidRPr="00E97399">
        <w:rPr>
          <w:noProof/>
        </w:rPr>
        <w:t>[10]</w:t>
      </w:r>
      <w:r w:rsidR="00B04E40">
        <w:fldChar w:fldCharType="end"/>
      </w:r>
      <w:r w:rsidR="008D3FA6">
        <w:t xml:space="preserve">. Furthermore, trust has been used </w:t>
      </w:r>
      <w:r w:rsidR="00B6745F">
        <w:t>to</w:t>
      </w:r>
      <w:r w:rsidR="008D3FA6">
        <w:t xml:space="preserve"> increase the </w:t>
      </w:r>
      <w:r w:rsidR="008A3CB8">
        <w:t xml:space="preserve">understandability </w:t>
      </w:r>
      <w:r w:rsidR="008D3FA6">
        <w:t xml:space="preserve">as well as </w:t>
      </w:r>
      <w:r w:rsidR="00DB7D3F">
        <w:t>to improve the robustness of CF</w:t>
      </w:r>
      <w:r w:rsidR="008D3FA6">
        <w:t xml:space="preserve"> recomme</w:t>
      </w:r>
      <w:r w:rsidR="0072336C">
        <w:t>nder</w:t>
      </w:r>
      <w:ins w:id="5" w:author="Microsoft Office User" w:date="2018-12-09T13:02:00Z">
        <w:r w:rsidR="00313707">
          <w:t xml:space="preserve"> system</w:t>
        </w:r>
      </w:ins>
      <w:bookmarkStart w:id="6" w:name="_GoBack"/>
      <w:bookmarkEnd w:id="6"/>
      <w:del w:id="7" w:author="Microsoft Office User" w:date="2018-12-09T13:02:00Z">
        <w:r w:rsidR="0072336C" w:rsidDel="005E5368">
          <w:delText>s</w:delText>
        </w:r>
      </w:del>
      <w:r w:rsidR="0072336C">
        <w:t xml:space="preserve"> </w:t>
      </w:r>
      <w:r w:rsidR="002D21F1">
        <w:fldChar w:fldCharType="begin" w:fldLock="1"/>
      </w:r>
      <w:r w:rsidR="00E97399">
        <w:instrText>ADDIN CSL_CITATION { "citationItems" : [ { "id" : "ITEM-1", "itemData" : { "author" : [ { "dropping-particle" : "", "family" : "Pu", "given" : "Pearl", "non-dropping-particle" : "", "parse-names" : false, "suffix" : "" }, { "dropping-particle" : "", "family" : "Chen", "given" : "Li", "non-dropping-particle" : "", "parse-names" : false, "suffix" : "" } ], "container-title" : "Proceedings of the 11th international conference on Intelligent user interfaces", "id" : "ITEM-1", "issued" : { "date-parts" : [ [ "2006" ] ] }, "page" : "93-100", "title" : "Trust building with explanation interfaces", "type" : "paper-conference" }, "uris" : [ "http://www.mendeley.com/documents/?uuid=1ef00289-c2c3-4964-bc42-c2cbe2294d1a" ] } ], "mendeley" : { "formattedCitation" : "[11]", "plainTextFormattedCitation" : "[11]", "previouslyFormattedCitation" : "[11]" }, "properties" : { "noteIndex" : 1 }, "schema" : "https://github.com/citation-style-language/schema/raw/master/csl-citation.json" }</w:instrText>
      </w:r>
      <w:r w:rsidR="002D21F1">
        <w:fldChar w:fldCharType="separate"/>
      </w:r>
      <w:r w:rsidR="00E97399" w:rsidRPr="00E97399">
        <w:rPr>
          <w:noProof/>
        </w:rPr>
        <w:t>[11]</w:t>
      </w:r>
      <w:r w:rsidR="002D21F1">
        <w:fldChar w:fldCharType="end"/>
      </w:r>
      <w:r w:rsidR="0072336C">
        <w:t>.</w:t>
      </w:r>
    </w:p>
    <w:p w14:paraId="4D16FA83" w14:textId="77777777" w:rsidR="008D3FA6" w:rsidRDefault="008D3FA6" w:rsidP="003D28F1">
      <w:pPr>
        <w:pStyle w:val="MDPI31text"/>
      </w:pPr>
      <w:r>
        <w:t xml:space="preserve">In general, trust computation methods are broadly classified as two types; implicit trust, where trust between two users are inferred from their rating profiles, and explicit trust, where existing social </w:t>
      </w:r>
      <w:r>
        <w:lastRenderedPageBreak/>
        <w:t>links are used for trust inference. The goal of both methods is to use the underlying trust relationship to aggregate the user preferences in such a way, so that more weight is given to trustworthy partners.</w:t>
      </w:r>
    </w:p>
    <w:p w14:paraId="16C6DA11" w14:textId="79E25101" w:rsidR="008D3FA6" w:rsidRDefault="008D3FA6" w:rsidP="003D28F1">
      <w:pPr>
        <w:pStyle w:val="MDPI31text"/>
      </w:pPr>
      <w:r>
        <w:t>Although, intuitively it is more sensible to use explicit trust for prediction, in many real-world recommender systems, it is difficult to get the so</w:t>
      </w:r>
      <w:r w:rsidR="00F83F65">
        <w:t>cial link data among the users.</w:t>
      </w:r>
      <w:r>
        <w:t xml:space="preserve"> For instance, many online shops do not require users to be registered, in order to buy products. In addition to that, using social network data increases the risk of exposing the users’ privacy</w:t>
      </w:r>
      <w:r w:rsidR="004213A6">
        <w:t xml:space="preserve"> </w:t>
      </w:r>
      <w:r w:rsidR="004213A6">
        <w:fldChar w:fldCharType="begin" w:fldLock="1"/>
      </w:r>
      <w:r w:rsidR="004213A6">
        <w:instrText>ADDIN CSL_CITATION { "citationItems" : [ { "id" : "ITEM-1", "itemData" : { "author" : [ { "dropping-particle" : "", "family" : "Korolova", "given" : "Aleksandra", "non-dropping-particle" : "", "parse-names" : false, "suffix" : "" }, { "dropping-particle" : "", "family" : "Motwani", "given" : "Rajeev", "non-dropping-particle" : "", "parse-names" : false, "suffix" : "" }, { "dropping-particle" : "", "family" : "Nabar", "given" : "Shubha U", "non-dropping-particle" : "", "parse-names" : false, "suffix" : "" }, { "dropping-particle" : "", "family" : "Xu", "given" : "Ying", "non-dropping-particle" : "", "parse-names" : false, "suffix" : "" } ], "container-title" : "Proceedings of the 17th ACM conference on Information and knowledge management", "id" : "ITEM-1", "issued" : { "date-parts" : [ [ "2008" ] ] }, "page" : "289-298", "title" : "Link privacy in social networks", "type" : "paper-conference" }, "uris" : [ "http://www.mendeley.com/documents/?uuid=05846c78-46d6-4331-8725-31e2327a7be7" ] } ], "mendeley" : { "formattedCitation" : "[12]", "plainTextFormattedCitation" : "[12]", "previouslyFormattedCitation" : "[12]" }, "properties" : { "noteIndex" : 2 }, "schema" : "https://github.com/citation-style-language/schema/raw/master/csl-citation.json" }</w:instrText>
      </w:r>
      <w:r w:rsidR="004213A6">
        <w:fldChar w:fldCharType="separate"/>
      </w:r>
      <w:r w:rsidR="004213A6" w:rsidRPr="004213A6">
        <w:rPr>
          <w:noProof/>
        </w:rPr>
        <w:t>[12]</w:t>
      </w:r>
      <w:r w:rsidR="004213A6">
        <w:fldChar w:fldCharType="end"/>
      </w:r>
      <w:r w:rsidR="004213A6">
        <w:t xml:space="preserve">. </w:t>
      </w:r>
      <w:r>
        <w:t xml:space="preserve">Furthermore, number of ratings available is far greater than </w:t>
      </w:r>
      <w:r w:rsidR="0086412D">
        <w:t>that</w:t>
      </w:r>
      <w:r>
        <w:t xml:space="preserve"> of explicit trust link</w:t>
      </w:r>
      <w:r w:rsidR="00A4572D">
        <w:t>s</w:t>
      </w:r>
      <w:r>
        <w:t xml:space="preserve">, which often comes in the form of binary value. It is possible to generate real values for the binary data however it could add noise to the </w:t>
      </w:r>
      <w:r w:rsidR="00A5227B">
        <w:t>data</w:t>
      </w:r>
      <w:r>
        <w:t>.</w:t>
      </w:r>
    </w:p>
    <w:p w14:paraId="402784DB" w14:textId="57EB885A" w:rsidR="009039D6" w:rsidRPr="00EB3F77" w:rsidRDefault="00907AFE" w:rsidP="003D28F1">
      <w:pPr>
        <w:pStyle w:val="MDPI31text"/>
      </w:pPr>
      <w:r w:rsidRPr="00C278D4">
        <w:t xml:space="preserve">In this paper, </w:t>
      </w:r>
      <w:r>
        <w:t>we propose a novel approach</w:t>
      </w:r>
      <w:r w:rsidR="00EB4C3E">
        <w:t>,</w:t>
      </w:r>
      <w:r>
        <w:t xml:space="preserve"> for calculating</w:t>
      </w:r>
      <w:r w:rsidR="00B74131">
        <w:t xml:space="preserve"> implicit trust in recommender</w:t>
      </w:r>
      <w:ins w:id="8" w:author="Microsoft Office User" w:date="2018-12-09T13:03:00Z">
        <w:r w:rsidR="00D7187D">
          <w:t xml:space="preserve"> systems</w:t>
        </w:r>
      </w:ins>
      <w:del w:id="9" w:author="Microsoft Office User" w:date="2018-12-09T13:03:00Z">
        <w:r w:rsidR="00B74131" w:rsidDel="00D7187D">
          <w:delText>s</w:delText>
        </w:r>
      </w:del>
      <w:r w:rsidR="00B74131">
        <w:t xml:space="preserve">, </w:t>
      </w:r>
      <w:r w:rsidR="00EB4C3E">
        <w:t>which</w:t>
      </w:r>
      <w:r w:rsidR="00B74131">
        <w:t xml:space="preserve"> </w:t>
      </w:r>
      <w:r w:rsidR="00EB4C3E">
        <w:t>considers both</w:t>
      </w:r>
      <w:r w:rsidR="00B74131">
        <w:t xml:space="preserve"> positive and negative ratings.</w:t>
      </w:r>
      <w:r>
        <w:t xml:space="preserve"> We have shown that proposed method performs reasonably better than the traditional memory-based methods as well as other implicit trust models. </w:t>
      </w:r>
      <w:r w:rsidRPr="00C278D4">
        <w:t>The rest of the paper is organized as follow. The related work section explores the background</w:t>
      </w:r>
      <w:r w:rsidR="00E50B1E">
        <w:t xml:space="preserve"> of</w:t>
      </w:r>
      <w:r w:rsidRPr="00C278D4">
        <w:t xml:space="preserve"> </w:t>
      </w:r>
      <w:r w:rsidR="00E50B1E">
        <w:t xml:space="preserve">previous works </w:t>
      </w:r>
      <w:r w:rsidRPr="00C278D4">
        <w:t xml:space="preserve">incorporating trust in </w:t>
      </w:r>
      <w:r w:rsidR="00E50B1E">
        <w:t>RS</w:t>
      </w:r>
      <w:r>
        <w:t xml:space="preserve">. Next, </w:t>
      </w:r>
      <w:r w:rsidRPr="00C278D4">
        <w:t xml:space="preserve">we detail the problem and </w:t>
      </w:r>
      <w:r>
        <w:t>formalized</w:t>
      </w:r>
      <w:r w:rsidRPr="00C278D4">
        <w:t xml:space="preserve"> our model. </w:t>
      </w:r>
      <w:r w:rsidR="00F3796A">
        <w:t>T</w:t>
      </w:r>
      <w:r w:rsidRPr="00C278D4">
        <w:t>he experiment</w:t>
      </w:r>
      <w:r w:rsidR="00F3796A">
        <w:t xml:space="preserve"> </w:t>
      </w:r>
      <w:r w:rsidR="00C65F25">
        <w:t>section, covers</w:t>
      </w:r>
      <w:r w:rsidR="00F3796A">
        <w:t xml:space="preserve"> the details of data set </w:t>
      </w:r>
      <w:r w:rsidRPr="00C278D4">
        <w:t>and</w:t>
      </w:r>
      <w:r w:rsidR="00F3796A">
        <w:t xml:space="preserve"> the evaluation metrics. In</w:t>
      </w:r>
      <w:r w:rsidRPr="00C278D4">
        <w:t xml:space="preserve"> result section, we compare the performance of the proposed </w:t>
      </w:r>
      <w:r w:rsidR="00C65F25">
        <w:t xml:space="preserve">method </w:t>
      </w:r>
      <w:r w:rsidRPr="00C278D4">
        <w:t>with the baseline method</w:t>
      </w:r>
      <w:r w:rsidR="00C65F25">
        <w:t>s</w:t>
      </w:r>
      <w:r w:rsidRPr="00C278D4">
        <w:t xml:space="preserve">. </w:t>
      </w:r>
      <w:r w:rsidR="00F3796A">
        <w:t xml:space="preserve">We conclude </w:t>
      </w:r>
      <w:r w:rsidR="003E5C39">
        <w:t xml:space="preserve">the paper highlighting </w:t>
      </w:r>
      <w:r w:rsidR="00F3796A">
        <w:t>the possible future works.</w:t>
      </w:r>
    </w:p>
    <w:bookmarkEnd w:id="1"/>
    <w:bookmarkEnd w:id="2"/>
    <w:p w14:paraId="4720AB89" w14:textId="6E18FBDE" w:rsidR="009039D6" w:rsidRPr="00EB3F77" w:rsidRDefault="009039D6" w:rsidP="009039D6">
      <w:pPr>
        <w:pStyle w:val="MDPI21heading1"/>
      </w:pPr>
      <w:r w:rsidRPr="00EB3F77">
        <w:rPr>
          <w:lang w:eastAsia="zh-CN"/>
        </w:rPr>
        <w:t xml:space="preserve">2. </w:t>
      </w:r>
      <w:r w:rsidR="00F06557">
        <w:t>Related Work</w:t>
      </w:r>
    </w:p>
    <w:p w14:paraId="1F0380B9" w14:textId="4BD91F86" w:rsidR="00CD4AFD" w:rsidRPr="009641F2" w:rsidRDefault="00CD4AFD" w:rsidP="003D28F1">
      <w:pPr>
        <w:pStyle w:val="MDPI31text"/>
      </w:pPr>
      <w:r w:rsidRPr="009641F2">
        <w:t xml:space="preserve">Similar to traditional brick-and-mortar businesses, trust plays a vital role in </w:t>
      </w:r>
      <w:r w:rsidR="00954885">
        <w:t xml:space="preserve">the success e-commerce business </w:t>
      </w:r>
      <w:r w:rsidR="0056725E">
        <w:fldChar w:fldCharType="begin" w:fldLock="1"/>
      </w:r>
      <w:r w:rsidR="0056725E">
        <w:instrText>ADDIN CSL_CITATION { "citationItems" : [ { "id" : "ITEM-1", "itemData" : { "author" : [ { "dropping-particle" : "", "family" : "Carbone", "given" : "Marco", "non-dropping-particle" : "", "parse-names" : false, "suffix" : "" }, { "dropping-particle" : "", "family" : "Nielsen", "given" : "Mogens", "non-dropping-particle" : "", "parse-names" : false, "suffix" : "" }, { "dropping-particle" : "", "family" : "Sassone", "given" : "Vladimiro", "non-dropping-particle" : "", "parse-names" : false, "suffix" : "" } ], "container-title" : "Software Engineering and Formal Methods, 2003. Proceedings. First International Conference on", "id" : "ITEM-1", "issued" : { "date-parts" : [ [ "2003" ] ] }, "page" : "54-61", "title" : "A formal model for trust in dynamic networks", "type" : "paper-conference" }, "uris" : [ "http://www.mendeley.com/documents/?uuid=91d27480-febe-4870-96a2-2a51a9391c06" ] } ], "mendeley" : { "formattedCitation" : "[7]", "plainTextFormattedCitation" : "[7]", "previouslyFormattedCitation" : "[7]" }, "properties" : { "noteIndex" : 2 }, "schema" : "https://github.com/citation-style-language/schema/raw/master/csl-citation.json" }</w:instrText>
      </w:r>
      <w:r w:rsidR="0056725E">
        <w:fldChar w:fldCharType="separate"/>
      </w:r>
      <w:r w:rsidR="0056725E" w:rsidRPr="0056725E">
        <w:rPr>
          <w:noProof/>
        </w:rPr>
        <w:t>[7]</w:t>
      </w:r>
      <w:r w:rsidR="0056725E">
        <w:fldChar w:fldCharType="end"/>
      </w:r>
      <w:r w:rsidR="00954885">
        <w:t>.</w:t>
      </w:r>
      <w:r w:rsidR="0056725E">
        <w:t xml:space="preserve"> </w:t>
      </w:r>
      <w:r w:rsidR="00AF0E5E">
        <w:t xml:space="preserve">In </w:t>
      </w:r>
      <w:r w:rsidR="00AF0E5E">
        <w:fldChar w:fldCharType="begin" w:fldLock="1"/>
      </w:r>
      <w:r w:rsidR="00AF0E5E">
        <w:instrText>ADDIN CSL_CITATION { "citationItems" : [ { "id" : "ITEM-1", "itemData" : { "author" : [ { "dropping-particle" : "", "family" : "Massa", "given" : "Paolo", "non-dropping-particle" : "", "parse-names" : false, "suffix" : "" }, { "dropping-particle" : "", "family" : "Avesani", "given" : "Paolo", "non-dropping-particle" : "", "parse-names" : false, "suffix" : "" } ], "container-title" : "Computing with social trust", "id" : "ITEM-1", "issued" : { "date-parts" : [ [ "2009" ] ] }, "page" : "259-285", "publisher" : "Springer", "title" : "Trust metrics in recommender systems", "type" : "chapter" }, "uris" : [ "http://www.mendeley.com/documents/?uuid=236c6faf-a138-40e1-a417-cec12ad0d597" ] } ], "mendeley" : { "formattedCitation" : "[13]", "plainTextFormattedCitation" : "[13]", "previouslyFormattedCitation" : "[13]" }, "properties" : { "noteIndex" : 2 }, "schema" : "https://github.com/citation-style-language/schema/raw/master/csl-citation.json" }</w:instrText>
      </w:r>
      <w:r w:rsidR="00AF0E5E">
        <w:fldChar w:fldCharType="separate"/>
      </w:r>
      <w:r w:rsidR="00AF0E5E" w:rsidRPr="00AF0E5E">
        <w:rPr>
          <w:noProof/>
        </w:rPr>
        <w:t>[13]</w:t>
      </w:r>
      <w:r w:rsidR="00AF0E5E">
        <w:fldChar w:fldCharType="end"/>
      </w:r>
      <w:r w:rsidR="00AF0E5E">
        <w:t>, Massa</w:t>
      </w:r>
      <w:r w:rsidR="0098004C">
        <w:t xml:space="preserve"> &amp; Ave</w:t>
      </w:r>
      <w:r w:rsidR="00AF0E5E">
        <w:t>sani</w:t>
      </w:r>
      <w:r w:rsidRPr="009641F2">
        <w:t xml:space="preserve"> showed that incorporating trust increase the effici</w:t>
      </w:r>
      <w:r w:rsidR="00EF0324" w:rsidRPr="009641F2">
        <w:t>ency of the recommender system.</w:t>
      </w:r>
      <w:r w:rsidRPr="009641F2">
        <w:t xml:space="preserve"> Several trust infer</w:t>
      </w:r>
      <w:r w:rsidR="006C0A37">
        <w:t>ence models have been proposed</w:t>
      </w:r>
      <w:r w:rsidRPr="009641F2">
        <w:t xml:space="preserve">, to increase the accuracy of the </w:t>
      </w:r>
      <w:r w:rsidR="00813D46">
        <w:t>recommender system using explicit trust links,</w:t>
      </w:r>
      <w:r w:rsidR="00E02FA7">
        <w:t xml:space="preserve"> see e.g.</w:t>
      </w:r>
      <w:r w:rsidR="002D5EEE">
        <w:t xml:space="preserve"> </w:t>
      </w:r>
      <w:r w:rsidR="002D5EEE">
        <w:fldChar w:fldCharType="begin" w:fldLock="1"/>
      </w:r>
      <w:r w:rsidR="002D5EEE">
        <w:instrText>ADDIN CSL_CITATION { "citationItems" : [ { "id" : "ITEM-1", "itemData" : { "author" : [ { "dropping-particle" : "", "family" : "Golbeck", "given" : "Jennifer", "non-dropping-particle" : "", "parse-names" : false, "suffix" : "" }, { "dropping-particle" : "", "family" : "Hendler", "given" : "James", "non-dropping-particle" : "", "parse-names" : false, "suffix" : "" }, { "dropping-particle" : "", "family" : "others", "given" : "", "non-dropping-particle" : "", "parse-names" : false, "suffix" : "" } ], "container-title" : "Proceedings of the IEEE Consumer communications and networking conference", "id" : "ITEM-1", "issue" : "1", "issued" : { "date-parts" : [ [ "2006" ] ] }, "page" : "282-286", "title" : "Filmtrust: Movie recommendations using trust in web-based social networks", "type" : "paper-conference", "volume" : "96" }, "uris" : [ "http://www.mendeley.com/documents/?uuid=fe17d989-7807-45ba-9d24-559659dcb8d5" ] }, { "id" : "ITEM-2", "itemData" : { "author" : [ { "dropping-particle" : "", "family" : "Jamali", "given" : "Mohsen", "non-dropping-particle" : "", "parse-names" : false, "suffix" : "" }, { "dropping-particle" : "", "family" : "Ester", "given" : "Martin", "non-dropping-particle" : "", "parse-names" : false, "suffix" : "" } ], "container-title" : "Proceedings of the 15th ACM SIGKDD international conference on Knowledge discovery and data mining", "id" : "ITEM-2", "issued" : { "date-parts" : [ [ "2009" ] ] }, "page" : "397-406", "title" : "Trustwalker: a random walk model for combining trust-based and item-based recommendation", "type" : "paper-conference" }, "uris" : [ "http://www.mendeley.com/documents/?uuid=d2ec7a12-8199-476e-a004-9b80862542b3" ] }, { "id" : "ITEM-3", "itemData" : { "author" : [ { "dropping-particle" : "", "family" : "Jamali", "given" : "Mohsen", "non-dropping-particle" : "", "parse-names" : false, "suffix" : "" }, { "dropping-particle" : "", "family" : "Ester", "given" : "Martin", "non-dropping-particle" : "", "parse-names" : false, "suffix" : "" } ], "container-title" : "Proceedings of the fourth ACM conference on Recommender systems", "id" : "ITEM-3", "issued" : { "date-parts" : [ [ "2010" ] ] }, "page" : "135-142", "title" : "A matrix factorization technique with trust propagation for recommendation in social networks", "type" : "paper-conference" }, "uris" : [ "http://www.mendeley.com/documents/?uuid=f19af34f-5b39-4d2e-89ec-fbfc98694e96" ] }, { "id" : "ITEM-4", "itemData" : { "author" : [ { "dropping-particle" : "", "family" : "Guo", "given" : "Guibing", "non-dropping-particle" : "", "parse-names" : false, "suffix" : "" }, { "dropping-particle" : "", "family" : "Zhang", "given" : "Jie", "non-dropping-particle" : "", "parse-names" : false, "suffix" : "" }, { "dropping-particle" : "", "family" : "Thalmann", "given" : "Daniel", "non-dropping-particle" : "", "parse-names" : false, "suffix" : "" } ], "container-title" : "International Conference on User Modeling, Adaptation, and Personalization", "id" : "ITEM-4", "issued" : { "date-parts" : [ [ "2012" ] ] }, "page" : "114-125", "title" : "A simple but effective method to incorporate trusted neighbors in recommender systems", "type" : "paper-conference" }, "uris" : [ "http://www.mendeley.com/documents/?uuid=f0e3c841-261d-4379-992d-b3c9c64522f1" ] } ], "mendeley" : { "formattedCitation" : "[5], [10], [14], [15]", "plainTextFormattedCitation" : "[5], [10], [14], [15]", "previouslyFormattedCitation" : "[5], [10], [14], [15]" }, "properties" : { "noteIndex" : 2 }, "schema" : "https://github.com/citation-style-language/schema/raw/master/csl-citation.json" }</w:instrText>
      </w:r>
      <w:r w:rsidR="002D5EEE">
        <w:fldChar w:fldCharType="separate"/>
      </w:r>
      <w:r w:rsidR="002D5EEE" w:rsidRPr="002D5EEE">
        <w:rPr>
          <w:noProof/>
        </w:rPr>
        <w:t>[5], [10], [14], [15]</w:t>
      </w:r>
      <w:r w:rsidR="002D5EEE">
        <w:fldChar w:fldCharType="end"/>
      </w:r>
      <w:r w:rsidR="002D5EEE">
        <w:t xml:space="preserve">. </w:t>
      </w:r>
      <w:r w:rsidR="00C24656">
        <w:t>Availability</w:t>
      </w:r>
      <w:r w:rsidR="00995E1F">
        <w:t xml:space="preserve"> explicit trust </w:t>
      </w:r>
      <w:r w:rsidR="00C24656">
        <w:t>information is relative very low compare to that of ratings</w:t>
      </w:r>
      <w:r w:rsidR="00D71E34">
        <w:t>.</w:t>
      </w:r>
      <w:r w:rsidR="00561484">
        <w:t xml:space="preserve"> </w:t>
      </w:r>
      <w:r w:rsidR="001D0D91">
        <w:t>W</w:t>
      </w:r>
      <w:r w:rsidR="00813D46">
        <w:t>e</w:t>
      </w:r>
      <w:r w:rsidRPr="009641F2">
        <w:t xml:space="preserve"> focus of our study on implicit trust inference</w:t>
      </w:r>
    </w:p>
    <w:p w14:paraId="72C0AC99" w14:textId="6F8BA484" w:rsidR="00CD4AFD" w:rsidRDefault="009039D6" w:rsidP="003D28F1">
      <w:pPr>
        <w:pStyle w:val="MDPI31text"/>
      </w:pPr>
      <w:r w:rsidRPr="009641F2">
        <w:t xml:space="preserve"> </w:t>
      </w:r>
      <w:r w:rsidR="00133CB0">
        <w:t xml:space="preserve">O’Donovan </w:t>
      </w:r>
      <w:r w:rsidR="00E00463">
        <w:fldChar w:fldCharType="begin" w:fldLock="1"/>
      </w:r>
      <w:r w:rsidR="00E00463">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2 }, "schema" : "https://github.com/citation-style-language/schema/raw/master/csl-citation.json" }</w:instrText>
      </w:r>
      <w:r w:rsidR="00E00463">
        <w:fldChar w:fldCharType="separate"/>
      </w:r>
      <w:r w:rsidR="00E00463" w:rsidRPr="00E00463">
        <w:rPr>
          <w:noProof/>
        </w:rPr>
        <w:t>[16]</w:t>
      </w:r>
      <w:r w:rsidR="00E00463">
        <w:fldChar w:fldCharType="end"/>
      </w:r>
      <w:r w:rsidR="00E00463">
        <w:t xml:space="preserve"> </w:t>
      </w:r>
      <w:r w:rsidR="00CD4AFD" w:rsidRPr="009641F2">
        <w:t>proposed a method based on recommender’s contribution to prediction accuracy. The trust is calculated as the ratio of the correct number of recommendation or total number of recommendation. Higher the contribution to the accuracy, trust between two users increases. Similar t</w:t>
      </w:r>
      <w:r w:rsidR="00E00463">
        <w:t>o our approach, Resnick prediction formula</w:t>
      </w:r>
      <w:r w:rsidR="00B73D18">
        <w:t xml:space="preserve"> </w:t>
      </w:r>
      <w:r w:rsidR="00CD4AFD" w:rsidRPr="009641F2">
        <w:t xml:space="preserve">is used to calculate the predictions.  The algorithm defines a contribution threshold </w:t>
      </w:r>
      <m:oMath>
        <m:r>
          <m:rPr>
            <m:sty m:val="p"/>
          </m:rPr>
          <w:rPr>
            <w:rFonts w:ascii="Cambria Math" w:hAnsi="Cambria Math"/>
          </w:rPr>
          <m:t>α</m:t>
        </m:r>
      </m:oMath>
      <w:r w:rsidR="00CD4AFD" w:rsidRPr="009641F2">
        <w:t xml:space="preserve">, to filter the trusted </w:t>
      </w:r>
      <w:r w:rsidR="00E1278D" w:rsidRPr="009641F2">
        <w:t>neighbors</w:t>
      </w:r>
      <w:r w:rsidR="00ED3D82">
        <w:t>.</w:t>
      </w:r>
      <w:r w:rsidR="00CD4AFD" w:rsidRPr="009641F2">
        <w:t xml:space="preserve"> The main disadvantage of this method is the time complexity of trust matrix generation. For each user, the algorithm requires to make a prediction for all other users, in order to calculate the absolute difference between the predicted rating and ground truth. Also, the method does not consider the direction of agreement, but simply the accuracy either by sum of squared errors or mean absolute error. In contrast, our proposed trust model takes direction of agreement into consideration</w:t>
      </w:r>
    </w:p>
    <w:p w14:paraId="5AA9B8C0" w14:textId="3A9EC023" w:rsidR="00CD4AFD" w:rsidRDefault="00CD4AFD" w:rsidP="00221986">
      <w:pPr>
        <w:pStyle w:val="MDPI31text"/>
      </w:pPr>
      <w:r>
        <w:t>Addressing the issues of using similarity</w:t>
      </w:r>
      <w:r w:rsidR="002503E9">
        <w:t xml:space="preserve"> in kNN CF, Lathia et al. </w:t>
      </w:r>
      <w:r w:rsidR="00D213B7">
        <w:fldChar w:fldCharType="begin" w:fldLock="1"/>
      </w:r>
      <w:r w:rsidR="00D213B7">
        <w:instrText>ADDIN CSL_CITATION { "citationItems" : [ { "id" : "ITEM-1", "itemData" : { "author" : [ { "dropping-particle" : "", "family" : "Lathia", "given" : "Neal", "non-dropping-particle" : "", "parse-names" : false, "suffix" : "" }, { "dropping-particle" : "", "family" : "Hailes", "given" : "Stephen", "non-dropping-particle" : "", "parse-names" : false, "suffix" : "" }, { "dropping-particle" : "", "family" : "Capra", "given" : "Licia", "non-dropping-particle" : "", "parse-names" : false, "suffix" : "" } ], "container-title" : "IFIP international conference on trust management", "id" : "ITEM-1", "issued" : { "date-parts" : [ [ "2008" ] ] }, "page" : "119-134", "title" : "Trust-based collaborative filtering", "type" : "paper-conference" }, "uris" : [ "http://www.mendeley.com/documents/?uuid=bc03de9f-3eac-4cde-9973-887b88a1db88" ] } ], "mendeley" : { "formattedCitation" : "[17]", "plainTextFormattedCitation" : "[17]", "previouslyFormattedCitation" : "[17]" }, "properties" : { "noteIndex" : 2 }, "schema" : "https://github.com/citation-style-language/schema/raw/master/csl-citation.json" }</w:instrText>
      </w:r>
      <w:r w:rsidR="00D213B7">
        <w:fldChar w:fldCharType="separate"/>
      </w:r>
      <w:r w:rsidR="00D213B7" w:rsidRPr="00D213B7">
        <w:rPr>
          <w:noProof/>
        </w:rPr>
        <w:t>[17]</w:t>
      </w:r>
      <w:r w:rsidR="00D213B7">
        <w:fldChar w:fldCharType="end"/>
      </w:r>
      <w:r>
        <w:t xml:space="preserve"> proposed a similar trust-based k-nearest </w:t>
      </w:r>
      <w:r w:rsidR="00E1278D">
        <w:t>neighbor</w:t>
      </w:r>
      <w:r>
        <w:t xml:space="preserve"> CF method. </w:t>
      </w:r>
      <w:r w:rsidR="00221986">
        <w:t xml:space="preserve">In this method, the </w:t>
      </w:r>
      <w:r w:rsidR="00A52441">
        <w:t>absolute prediction difference</w:t>
      </w:r>
      <w:r w:rsidR="002A7C68">
        <w:t>, between two users,</w:t>
      </w:r>
      <w:r w:rsidR="00221986">
        <w:t xml:space="preserve"> is subtracted</w:t>
      </w:r>
      <w:r w:rsidR="00A52441">
        <w:t xml:space="preserve"> </w:t>
      </w:r>
      <w:r w:rsidR="00221986">
        <w:t xml:space="preserve">from 1, before </w:t>
      </w:r>
      <w:r w:rsidR="00FD66DE">
        <w:t xml:space="preserve">being </w:t>
      </w:r>
      <w:r w:rsidR="00221986">
        <w:t xml:space="preserve">divided by </w:t>
      </w:r>
      <w:r w:rsidR="00FD66DE">
        <w:t xml:space="preserve">the </w:t>
      </w:r>
      <w:r w:rsidR="00221986">
        <w:t>maximum of the rating scale. The average of the result is taken as trust value between the users. The</w:t>
      </w:r>
      <w:r>
        <w:t xml:space="preserve"> trust value is ranged from 0 to 1. If the target user does not have co-rated items, then trust between them is 0. The predictions are then made using the trust matrix rather than the similarity. This method assumes a recommender with negative similarity correlation is more trustworthy, to the target user, than those who have not yet rated the item. Similar to</w:t>
      </w:r>
      <w:r w:rsidR="00A35844">
        <w:t xml:space="preserve"> </w:t>
      </w:r>
      <w:r w:rsidR="00A35844">
        <w:fldChar w:fldCharType="begin" w:fldLock="1"/>
      </w:r>
      <w:r w:rsidR="00A35844">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2 }, "schema" : "https://github.com/citation-style-language/schema/raw/master/csl-citation.json" }</w:instrText>
      </w:r>
      <w:r w:rsidR="00A35844">
        <w:fldChar w:fldCharType="separate"/>
      </w:r>
      <w:r w:rsidR="00A35844" w:rsidRPr="00A35844">
        <w:rPr>
          <w:noProof/>
        </w:rPr>
        <w:t>[16]</w:t>
      </w:r>
      <w:r w:rsidR="00A35844">
        <w:fldChar w:fldCharType="end"/>
      </w:r>
      <w:r>
        <w:t>, this method depends on prediction to be calculated in order to generate the trust matrix</w:t>
      </w:r>
    </w:p>
    <w:p w14:paraId="607B39F3" w14:textId="40C1842E" w:rsidR="00CD4AFD" w:rsidRDefault="00F40569" w:rsidP="003D28F1">
      <w:pPr>
        <w:pStyle w:val="MDPI31text"/>
      </w:pPr>
      <w:r>
        <w:t>Similarly,</w:t>
      </w:r>
      <w:r w:rsidR="00CD4AFD">
        <w:t xml:space="preserve"> </w:t>
      </w:r>
      <w:r w:rsidR="00CD4AFD" w:rsidRPr="005A38C8">
        <w:t xml:space="preserve">Pitsilis </w:t>
      </w:r>
      <w:r w:rsidR="00CD4AFD">
        <w:t>&amp;</w:t>
      </w:r>
      <w:r w:rsidR="00CD4AFD" w:rsidRPr="005A38C8">
        <w:t xml:space="preserve"> Marshall</w:t>
      </w:r>
      <w:r w:rsidR="00CD4AFD">
        <w:t xml:space="preserve"> </w:t>
      </w:r>
      <w:r>
        <w:fldChar w:fldCharType="begin" w:fldLock="1"/>
      </w:r>
      <w:r>
        <w:instrText>ADDIN CSL_CITATION { "citationItems" : [ { "id" : "ITEM-1", "itemData" : { "author" : [ { "dropping-particle" : "", "family" : "Pitsilis", "given" : "Georgios", "non-dropping-particle" : "", "parse-names" : false, "suffix" : "" }, { "dropping-particle" : "", "family" : "Marshall", "given" : "Lindsay Forsyth", "non-dropping-particle" : "", "parse-names" : false, "suffix" : "" } ], "id" : "ITEM-1", "issued" : { "date-parts" : [ [ "2004" ] ] }, "publisher" : "University of Newcastle upon Tyne, Computing Science", "title" : "A model of trust derivation from evidence for use in recommendation systems", "type" : "book" }, "uris" : [ "http://www.mendeley.com/documents/?uuid=873dec9e-e5b7-4658-ab56-975e8f22e519" ] } ], "mendeley" : { "formattedCitation" : "[18]", "plainTextFormattedCitation" : "[18]", "previouslyFormattedCitation" : "[18]" }, "properties" : { "noteIndex" : 2 }, "schema" : "https://github.com/citation-style-language/schema/raw/master/csl-citation.json" }</w:instrText>
      </w:r>
      <w:r>
        <w:fldChar w:fldCharType="separate"/>
      </w:r>
      <w:r w:rsidRPr="00F40569">
        <w:rPr>
          <w:noProof/>
        </w:rPr>
        <w:t>[18]</w:t>
      </w:r>
      <w:r>
        <w:fldChar w:fldCharType="end"/>
      </w:r>
      <w:r>
        <w:t xml:space="preserve"> </w:t>
      </w:r>
      <w:r w:rsidR="00CD4AFD">
        <w:t xml:space="preserve">derived trust by measuring the uncertainty in the similarity values. The users’ inability to make accurate predictions is modelled as </w:t>
      </w:r>
      <w:r w:rsidR="00CD4AFD" w:rsidRPr="001D5E81">
        <w:rPr>
          <w:i/>
        </w:rPr>
        <w:t>uncertainty</w:t>
      </w:r>
      <w:r w:rsidR="00CD4AFD">
        <w:t>. The similarity matrix is then scaled to according the user’s belief and disbelief on the rating provider (trustee). The sum of belief, disbelief, uncertainty adds up to 1. Although inclusion of belief in this model inclines to subjective probability, the essence of prediction depends on the correlation of users. In this aspect, the model is similar to ours.</w:t>
      </w:r>
    </w:p>
    <w:p w14:paraId="5A065377" w14:textId="2E12DE77" w:rsidR="00CD4AFD" w:rsidRDefault="00CD4AFD" w:rsidP="003D28F1">
      <w:pPr>
        <w:pStyle w:val="MDPI31text"/>
      </w:pPr>
      <w:r w:rsidRPr="00C278D4">
        <w:t xml:space="preserve">Li et. al </w:t>
      </w:r>
      <w:r w:rsidR="00133CB0">
        <w:fldChar w:fldCharType="begin" w:fldLock="1"/>
      </w:r>
      <w:r w:rsidR="00133CB0">
        <w:instrText>ADDIN CSL_CITATION { "citationItems" : [ { "id" : "ITEM-1", "itemData" : { "author" : [ { "dropping-particle" : "", "family" : "Li", "given" : "Yung-Ming", "non-dropping-particle" : "", "parse-names" : false, "suffix" : "" }, { "dropping-particle" : "", "family" : "Wu", "given" : "Chun-Te", "non-dropping-particle" : "", "parse-names" : false, "suffix" : "" }, { "dropping-particle" : "", "family" : "Lai", "given" : "Cheng-Yang", "non-dropping-particle" : "", "parse-names" : false, "suffix" : "" } ], "container-title" : "Decision Support Systems", "id" : "ITEM-1", "issue" : "3", "issued" : { "date-parts" : [ [ "2013" ] ] }, "page" : "740-752", "publisher" : "Elsevier", "title" : "A social recommender mechanism for e-commerce: Combining similarity, trust, and relationship", "type" : "article-journal", "volume" : "55" }, "uris" : [ "http://www.mendeley.com/documents/?uuid=445464d1-9653-478c-9bc7-1fd7deb62cdc" ] } ], "mendeley" : { "formattedCitation" : "[19]", "plainTextFormattedCitation" : "[19]", "previouslyFormattedCitation" : "[19]" }, "properties" : { "noteIndex" : 2 }, "schema" : "https://github.com/citation-style-language/schema/raw/master/csl-citation.json" }</w:instrText>
      </w:r>
      <w:r w:rsidR="00133CB0">
        <w:fldChar w:fldCharType="separate"/>
      </w:r>
      <w:r w:rsidR="00133CB0" w:rsidRPr="00133CB0">
        <w:rPr>
          <w:noProof/>
        </w:rPr>
        <w:t>[19]</w:t>
      </w:r>
      <w:r w:rsidR="00133CB0">
        <w:fldChar w:fldCharType="end"/>
      </w:r>
      <w:r w:rsidR="00133CB0">
        <w:t xml:space="preserve"> </w:t>
      </w:r>
      <w:r w:rsidRPr="00C278D4">
        <w:t xml:space="preserve">improvised model </w:t>
      </w:r>
      <w:r>
        <w:t xml:space="preserve">proposed in </w:t>
      </w:r>
      <w:r w:rsidR="00133CB0">
        <w:fldChar w:fldCharType="begin" w:fldLock="1"/>
      </w:r>
      <w:r w:rsidR="00133CB0">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2 }, "schema" : "https://github.com/citation-style-language/schema/raw/master/csl-citation.json" }</w:instrText>
      </w:r>
      <w:r w:rsidR="00133CB0">
        <w:fldChar w:fldCharType="separate"/>
      </w:r>
      <w:r w:rsidR="00133CB0" w:rsidRPr="00133CB0">
        <w:rPr>
          <w:noProof/>
        </w:rPr>
        <w:t>[16]</w:t>
      </w:r>
      <w:r w:rsidR="00133CB0">
        <w:fldChar w:fldCharType="end"/>
      </w:r>
      <w:r w:rsidR="00133CB0">
        <w:t xml:space="preserve"> </w:t>
      </w:r>
      <w:r w:rsidRPr="00C278D4">
        <w:t xml:space="preserve">by including preference similarity, recommendation trust, and social relations into the recommendation algorithm. In their recommendation trust analysis module, </w:t>
      </w:r>
      <w:r w:rsidR="00F736FF">
        <w:t xml:space="preserve">the implicit </w:t>
      </w:r>
      <w:r w:rsidRPr="00C278D4">
        <w:t xml:space="preserve">trust is calculated exactly </w:t>
      </w:r>
      <w:r>
        <w:t xml:space="preserve">same </w:t>
      </w:r>
      <w:r w:rsidRPr="00C278D4">
        <w:t>as</w:t>
      </w:r>
      <w:r>
        <w:t xml:space="preserve"> in</w:t>
      </w:r>
      <w:r w:rsidRPr="00C278D4">
        <w:t xml:space="preserve"> </w:t>
      </w:r>
      <w:r w:rsidR="00133CB0">
        <w:fldChar w:fldCharType="begin" w:fldLock="1"/>
      </w:r>
      <w:r w:rsidR="00133CB0">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2 }, "schema" : "https://github.com/citation-style-language/schema/raw/master/csl-citation.json" }</w:instrText>
      </w:r>
      <w:r w:rsidR="00133CB0">
        <w:fldChar w:fldCharType="separate"/>
      </w:r>
      <w:r w:rsidR="00133CB0" w:rsidRPr="00133CB0">
        <w:rPr>
          <w:noProof/>
        </w:rPr>
        <w:t>[16]</w:t>
      </w:r>
      <w:r w:rsidR="00133CB0">
        <w:fldChar w:fldCharType="end"/>
      </w:r>
      <w:r w:rsidR="00133CB0">
        <w:t xml:space="preserve">. </w:t>
      </w:r>
      <w:r w:rsidRPr="00C278D4">
        <w:lastRenderedPageBreak/>
        <w:t>Therefore, we argue that replacing their trust module with ours would increase the performance of the recommender</w:t>
      </w:r>
      <w:ins w:id="10" w:author="Microsoft Office User" w:date="2018-12-09T13:04:00Z">
        <w:r w:rsidR="00D7187D">
          <w:t xml:space="preserve"> system</w:t>
        </w:r>
      </w:ins>
      <w:r>
        <w:t>.</w:t>
      </w:r>
    </w:p>
    <w:p w14:paraId="692E8CB4" w14:textId="04763BD7" w:rsidR="00F06557" w:rsidRPr="00F25104" w:rsidRDefault="00CD4AFD" w:rsidP="003D28F1">
      <w:pPr>
        <w:pStyle w:val="MDPI31text"/>
      </w:pPr>
      <w:r>
        <w:t>Most trust inference methods we discussed earlier requires predictions to be calculated before generating the trust matrix. This involves use of a similarity matric for making initial predictions. Inspired by O’Donovan’s model, we propose AgreeTrust, a much simpler method in which trust is inferred directly from the user preferences</w:t>
      </w:r>
      <w:r w:rsidR="00647B24">
        <w:t xml:space="preserve"> and does not require prior predictions</w:t>
      </w:r>
      <w:r>
        <w:t>. The users’ positive and negative preferences are used to generate trust between them.</w:t>
      </w:r>
    </w:p>
    <w:p w14:paraId="33A0C4E6" w14:textId="4B749D0D" w:rsidR="009039D6" w:rsidRPr="00EB3F77" w:rsidRDefault="009039D6" w:rsidP="009039D6">
      <w:pPr>
        <w:pStyle w:val="MDPI21heading1"/>
      </w:pPr>
      <w:r w:rsidRPr="00EB3F77">
        <w:t xml:space="preserve">3. </w:t>
      </w:r>
      <w:r w:rsidR="00065066">
        <w:t>Preliminaries and Model</w:t>
      </w:r>
    </w:p>
    <w:p w14:paraId="27E45DFC" w14:textId="551FBAD7" w:rsidR="00065066" w:rsidRDefault="00065066" w:rsidP="00101066">
      <w:pPr>
        <w:pStyle w:val="MDPI31text"/>
        <w:rPr>
          <w:sz w:val="21"/>
          <w:szCs w:val="21"/>
        </w:rPr>
      </w:pPr>
      <w:r w:rsidRPr="00C1756E">
        <w:t xml:space="preserve">Let </w:t>
      </w:r>
      <m:oMath>
        <m:r>
          <w:rPr>
            <w:rFonts w:ascii="Cambria Math" w:hAnsi="Cambria Math"/>
          </w:rPr>
          <m:t>u, v∈U</m:t>
        </m:r>
      </m:oMath>
      <w:r w:rsidR="00787EF9">
        <w:t>be</w:t>
      </w:r>
      <w:r w:rsidR="00502B40">
        <w:t xml:space="preserve"> </w:t>
      </w:r>
      <w:r w:rsidRPr="00C1756E">
        <w:t xml:space="preserve">users, </w:t>
      </w:r>
      <m:oMath>
        <m:r>
          <w:rPr>
            <w:rFonts w:ascii="Cambria Math" w:hAnsi="Cambria Math"/>
          </w:rPr>
          <m:t>i∈I= {</m:t>
        </m:r>
        <m:sSub>
          <m:sSubPr>
            <m:ctrlPr>
              <w:rPr>
                <w:rFonts w:ascii="Cambria Math" w:hAnsi="Cambria Math"/>
              </w:rPr>
            </m:ctrlPr>
          </m:sSubPr>
          <m:e>
            <m:r>
              <w:rPr>
                <w:rFonts w:ascii="Cambria Math" w:hAnsi="Cambria Math"/>
              </w:rPr>
              <m:t>i</m:t>
            </m:r>
          </m:e>
          <m:sub>
            <m:r>
              <w:rPr>
                <w:rFonts w:ascii="Cambria Math" w:hAnsi="Cambria Math"/>
              </w:rPr>
              <m:t xml:space="preserve">1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2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3 </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 xml:space="preserve">m </m:t>
            </m:r>
          </m:sub>
        </m:sSub>
        <m:r>
          <w:rPr>
            <w:rFonts w:ascii="Cambria Math" w:hAnsi="Cambria Math"/>
          </w:rPr>
          <m:t>}</m:t>
        </m:r>
      </m:oMath>
      <w:r w:rsidRPr="00C1756E">
        <w:t xml:space="preserve"> be the items, the rating </w:t>
      </w:r>
      <m:oMath>
        <m:sSub>
          <m:sSubPr>
            <m:ctrlPr>
              <w:rPr>
                <w:rFonts w:ascii="Cambria Math" w:hAnsi="Cambria Math"/>
              </w:rPr>
            </m:ctrlPr>
          </m:sSubPr>
          <m:e>
            <m:r>
              <w:rPr>
                <w:rFonts w:ascii="Cambria Math" w:hAnsi="Cambria Math"/>
              </w:rPr>
              <m:t>r</m:t>
            </m:r>
          </m:e>
          <m:sub>
            <m:r>
              <w:rPr>
                <w:rFonts w:ascii="Cambria Math" w:hAnsi="Cambria Math"/>
              </w:rPr>
              <m:t xml:space="preserve">ui </m:t>
            </m:r>
          </m:sub>
        </m:sSub>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 xml:space="preserve">n×m </m:t>
            </m:r>
          </m:sub>
        </m:sSub>
        <m:r>
          <w:rPr>
            <w:rFonts w:ascii="Cambria Math" w:hAnsi="Cambria Math"/>
          </w:rPr>
          <m:t>= {1, 2, 3, ..., r_max}</m:t>
        </m:r>
      </m:oMath>
      <w:r w:rsidRPr="00C1756E">
        <w:t xml:space="preserve"> represents user </w:t>
      </w:r>
      <m:oMath>
        <m:r>
          <w:rPr>
            <w:rFonts w:ascii="Cambria Math" w:hAnsi="Cambria Math"/>
          </w:rPr>
          <m:t>u</m:t>
        </m:r>
      </m:oMath>
      <w:r w:rsidRPr="00C1756E">
        <w:rPr>
          <w:rFonts w:eastAsiaTheme="minorEastAsia"/>
        </w:rPr>
        <w:t xml:space="preserve">’s evaluation on item </w:t>
      </w:r>
      <m:oMath>
        <m:r>
          <w:rPr>
            <w:rFonts w:ascii="Cambria Math" w:hAnsi="Cambria Math"/>
          </w:rPr>
          <m:t>i</m:t>
        </m:r>
      </m:oMath>
      <w:r w:rsidR="00CB6F51">
        <w:t>, a</w:t>
      </w:r>
      <w:r w:rsidR="00CB6F51">
        <w:rPr>
          <w:rFonts w:eastAsiaTheme="minorEastAsia"/>
        </w:rPr>
        <w:t xml:space="preserve">nd </w:t>
      </w:r>
      <m:oMath>
        <m:r>
          <w:rPr>
            <w:rFonts w:ascii="Cambria Math" w:hAnsi="Cambria Math"/>
          </w:rPr>
          <m:t>r_max</m:t>
        </m:r>
      </m:oMath>
      <w:r w:rsidR="00CB6F51" w:rsidRPr="00C278D4">
        <w:rPr>
          <w:rFonts w:eastAsiaTheme="minorEastAsia"/>
        </w:rPr>
        <w:t xml:space="preserve"> is the </w:t>
      </w:r>
      <w:r w:rsidR="00CB6F51">
        <w:rPr>
          <w:rFonts w:eastAsiaTheme="minorEastAsia"/>
        </w:rPr>
        <w:t>maximum of the</w:t>
      </w:r>
      <w:r w:rsidR="00CB6F51" w:rsidRPr="00C278D4">
        <w:rPr>
          <w:rFonts w:eastAsiaTheme="minorEastAsia"/>
        </w:rPr>
        <w:t xml:space="preserve"> rating </w:t>
      </w:r>
      <w:r w:rsidR="00CB6F51">
        <w:rPr>
          <w:rFonts w:eastAsiaTheme="minorEastAsia"/>
        </w:rPr>
        <w:t>scale</w:t>
      </w:r>
      <w:r w:rsidR="00CB6F51" w:rsidRPr="00C278D4">
        <w:rPr>
          <w:rFonts w:eastAsiaTheme="minorEastAsia"/>
        </w:rPr>
        <w:t xml:space="preserve"> (often 5</w:t>
      </w:r>
      <w:r w:rsidR="00CB6F51">
        <w:rPr>
          <w:rFonts w:eastAsiaTheme="minorEastAsia"/>
        </w:rPr>
        <w:t>).</w:t>
      </w:r>
      <w:r w:rsidRPr="00C1756E">
        <w:t xml:space="preserve"> The predictions are calculated using the </w:t>
      </w:r>
      <w:r w:rsidR="001D235E">
        <w:t xml:space="preserve">k-nearest neighbor version of </w:t>
      </w:r>
      <w:r w:rsidR="00E1278D" w:rsidRPr="00C1756E">
        <w:t>Resnick</w:t>
      </w:r>
      <w:r w:rsidRPr="00C1756E">
        <w:t xml:space="preserve"> method as in Eq</w:t>
      </w:r>
      <w:r w:rsidRPr="00C278D4">
        <w:rPr>
          <w:sz w:val="21"/>
          <w:szCs w:val="21"/>
        </w:rPr>
        <w:t>.</w:t>
      </w:r>
      <w:r w:rsidR="000B02AA">
        <w:rPr>
          <w:sz w:val="21"/>
          <w:szCs w:val="21"/>
        </w:rPr>
        <w:t xml:space="preserve"> (1):</w:t>
      </w:r>
    </w:p>
    <w:p w14:paraId="39AE8518" w14:textId="4FA08F6B" w:rsidR="009039D6" w:rsidRDefault="00065066" w:rsidP="004B3DF6">
      <w:pPr>
        <w:pStyle w:val="MDPI3aequationnumber"/>
      </w:pPr>
      <w:r>
        <w:tab/>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u</m:t>
            </m:r>
          </m:sub>
        </m:sSub>
        <m:r>
          <m:rPr>
            <m:sty m:val="p"/>
          </m:rPr>
          <w:rPr>
            <w:rFonts w:ascii="Cambria Math" w:eastAsiaTheme="minorEastAsia" w:hAnsi="Cambria Math"/>
          </w:rPr>
          <m:t>+</m:t>
        </m:r>
        <m:f>
          <m:fPr>
            <m:ctrlPr>
              <w:rPr>
                <w:rFonts w:ascii="Cambria Math" w:eastAsiaTheme="minorEastAsia" w:hAnsi="Cambria Math"/>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 xml:space="preserve">i </m:t>
                    </m:r>
                  </m:sub>
                  <m:sup>
                    <m:r>
                      <w:rPr>
                        <w:rFonts w:ascii="Cambria Math" w:eastAsiaTheme="minorEastAsia" w:hAnsi="Cambria Math"/>
                      </w:rPr>
                      <m:t>k</m:t>
                    </m:r>
                  </m:sup>
                </m:sSubSup>
                <m:r>
                  <w:rPr>
                    <w:rFonts w:ascii="Cambria Math" w:eastAsiaTheme="minorEastAsia" w:hAnsi="Cambria Math"/>
                  </w:rPr>
                  <m:t>(u)</m:t>
                </m:r>
              </m:sub>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v,</m:t>
                        </m:r>
                        <m:r>
                          <w:rPr>
                            <w:rFonts w:ascii="Cambria Math" w:eastAsiaTheme="minorEastAsia" w:hAnsi="Cambria Math"/>
                          </w:rPr>
                          <m:t>i</m:t>
                        </m:r>
                      </m:sub>
                    </m:sSub>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v</m:t>
                        </m:r>
                      </m:sub>
                    </m:sSub>
                  </m:e>
                </m:d>
                <m:r>
                  <m:rPr>
                    <m:sty m:val="p"/>
                  </m:rPr>
                  <w:rPr>
                    <w:rFonts w:ascii="Cambria Math" w:eastAsiaTheme="minorEastAsia" w:hAnsi="Cambria Math"/>
                  </w:rPr>
                  <m:t>× similarity(u,v)</m:t>
                </m:r>
              </m:e>
            </m:nary>
          </m:num>
          <m:den>
            <m:nary>
              <m:naryPr>
                <m:chr m:val="∑"/>
                <m:limLoc m:val="subSup"/>
                <m:supHide m:val="1"/>
                <m:ctrlPr>
                  <w:rPr>
                    <w:rFonts w:ascii="Cambria Math" w:eastAsiaTheme="minorEastAsia" w:hAnsi="Cambria Math"/>
                    <w:i/>
                  </w:rPr>
                </m:ctrlPr>
              </m:naryPr>
              <m:sub>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 xml:space="preserve">i </m:t>
                    </m:r>
                  </m:sub>
                  <m:sup>
                    <m:r>
                      <w:rPr>
                        <w:rFonts w:ascii="Cambria Math" w:eastAsiaTheme="minorEastAsia" w:hAnsi="Cambria Math"/>
                      </w:rPr>
                      <m:t>k</m:t>
                    </m:r>
                  </m:sup>
                </m:sSubSup>
                <m:r>
                  <w:rPr>
                    <w:rFonts w:ascii="Cambria Math" w:eastAsiaTheme="minorEastAsia" w:hAnsi="Cambria Math"/>
                  </w:rPr>
                  <m:t>(u)</m:t>
                </m:r>
              </m:sub>
              <m:sup/>
              <m:e>
                <m:r>
                  <m:rPr>
                    <m:sty m:val="p"/>
                  </m:rPr>
                  <w:rPr>
                    <w:rFonts w:ascii="Cambria Math" w:eastAsiaTheme="minorEastAsia" w:hAnsi="Cambria Math"/>
                  </w:rPr>
                  <m:t>similarity(u,v)</m:t>
                </m:r>
              </m:e>
            </m:nary>
          </m:den>
        </m:f>
      </m:oMath>
      <w:r w:rsidR="008F6BB2">
        <w:t xml:space="preserve">  </w:t>
      </w:r>
      <w:r w:rsidR="008F6BB2">
        <w:tab/>
      </w:r>
      <w:r w:rsidR="008F6BB2">
        <w:tab/>
      </w:r>
      <w:r w:rsidR="008F6BB2">
        <w:tab/>
      </w:r>
      <w:r w:rsidR="004B3DF6">
        <w:tab/>
      </w:r>
      <w:r w:rsidR="008F6BB2">
        <w:tab/>
      </w:r>
      <w:r w:rsidR="008F6BB2">
        <w:tab/>
      </w:r>
      <w:r w:rsidR="008F6BB2">
        <w:tab/>
        <w:t>(1)</w:t>
      </w:r>
    </w:p>
    <w:p w14:paraId="39964F27" w14:textId="77777777" w:rsidR="00065066" w:rsidRDefault="00065066" w:rsidP="009039D6">
      <w:pPr>
        <w:pStyle w:val="MDPI31text"/>
      </w:pPr>
    </w:p>
    <w:p w14:paraId="602B438A" w14:textId="5C9709CA" w:rsidR="004B3DF6" w:rsidRDefault="00065066" w:rsidP="00101066">
      <w:pPr>
        <w:pStyle w:val="MDPI32textnoindent"/>
        <w:rPr>
          <w:rFonts w:eastAsiaTheme="minorEastAsia"/>
        </w:rPr>
      </w:pPr>
      <w:r w:rsidRPr="00C278D4">
        <w:t xml:space="preserve">where </w:t>
      </w:r>
      <m:oMath>
        <m:sSub>
          <m:sSubPr>
            <m:ctrlPr>
              <w:rPr>
                <w:rFonts w:ascii="Cambria Math" w:hAnsi="Cambria Math"/>
                <w:i/>
              </w:rPr>
            </m:ctrlPr>
          </m:sSubPr>
          <m:e>
            <m:r>
              <w:rPr>
                <w:rFonts w:ascii="Cambria Math" w:hAnsi="Cambria Math"/>
              </w:rPr>
              <m:t>p</m:t>
            </m:r>
          </m:e>
          <m:sub>
            <m:r>
              <w:rPr>
                <w:rFonts w:ascii="Cambria Math" w:hAnsi="Cambria Math"/>
              </w:rPr>
              <m:t>u, j</m:t>
            </m:r>
          </m:sub>
        </m:sSub>
      </m:oMath>
      <w:r w:rsidRPr="00C278D4">
        <w:rPr>
          <w:rFonts w:eastAsiaTheme="minorEastAsia"/>
        </w:rPr>
        <w:t xml:space="preserve"> is the predicted rating of item j for the user u. </w:t>
      </w:r>
      <w:r w:rsidRPr="00C278D4">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u</m:t>
            </m:r>
          </m:sub>
        </m:sSub>
      </m:oMath>
      <w:r w:rsidRPr="00C278D4">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v</m:t>
            </m:r>
          </m:sub>
        </m:sSub>
        <m:r>
          <w:rPr>
            <w:rFonts w:ascii="Cambria Math" w:hAnsi="Cambria Math"/>
          </w:rPr>
          <m:t xml:space="preserve"> </m:t>
        </m:r>
      </m:oMath>
      <w:r w:rsidRPr="00C278D4">
        <w:rPr>
          <w:rFonts w:eastAsiaTheme="minorEastAsia"/>
        </w:rPr>
        <w:t>are the mean ratings of user u and v respectively. The similarity between u and v is using the Pearson correlation given by</w:t>
      </w:r>
      <w:r>
        <w:rPr>
          <w:rFonts w:eastAsiaTheme="minorEastAsia"/>
        </w:rPr>
        <w:t>:</w:t>
      </w:r>
    </w:p>
    <w:p w14:paraId="56070279" w14:textId="395F33AF" w:rsidR="00065066" w:rsidRPr="00EB3F77" w:rsidRDefault="00065066" w:rsidP="004B3DF6">
      <w:pPr>
        <w:pStyle w:val="MDPI3aequationnumber"/>
      </w:pPr>
      <m:oMath>
        <m:r>
          <m:rPr>
            <m:sty m:val="p"/>
          </m:rPr>
          <w:rPr>
            <w:rFonts w:ascii="Cambria Math" w:eastAsiaTheme="minorEastAsia" w:hAnsi="Cambria Math"/>
          </w:rPr>
          <m:t>similarity(u,v)</m:t>
        </m:r>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m:t>
                        </m:r>
                        <m:r>
                          <m:rPr>
                            <m:sty m:val="p"/>
                          </m:rPr>
                          <w:rPr>
                            <w:rFonts w:ascii="Cambria Math" w:hAnsi="Cambria Math"/>
                          </w:rPr>
                          <m:t>,</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u</m:t>
                        </m:r>
                      </m:sub>
                    </m:sSub>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m:t>
                        </m:r>
                        <m:r>
                          <m:rPr>
                            <m:sty m:val="p"/>
                          </m:rPr>
                          <w:rPr>
                            <w:rFonts w:ascii="Cambria Math" w:hAnsi="Cambria Math"/>
                          </w:rPr>
                          <m:t>,</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v</m:t>
                        </m:r>
                      </m:sub>
                    </m:sSub>
                  </m:e>
                </m:d>
              </m:e>
            </m:nary>
          </m:num>
          <m:den>
            <m:rad>
              <m:radPr>
                <m:degHide m:val="1"/>
                <m:ctrlPr>
                  <w:rPr>
                    <w:rFonts w:ascii="Cambria Math" w:hAnsi="Cambria Math"/>
                  </w:rPr>
                </m:ctrlPr>
              </m:radPr>
              <m:deg/>
              <m:e>
                <m:sSup>
                  <m:sSupPr>
                    <m:ctrlPr>
                      <w:rPr>
                        <w:rFonts w:ascii="Cambria Math" w:hAnsi="Cambria Math"/>
                      </w:rPr>
                    </m:ctrlPr>
                  </m:sSupPr>
                  <m:e>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u</m:t>
                                </m:r>
                                <m:r>
                                  <m:rPr>
                                    <m:sty m:val="p"/>
                                  </m:rPr>
                                  <w:rPr>
                                    <w:rFonts w:ascii="Cambria Math" w:hAnsi="Cambria Math"/>
                                  </w:rPr>
                                  <m:t>,</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u</m:t>
                                </m:r>
                              </m:sub>
                            </m:sSub>
                          </m:e>
                        </m:d>
                      </m:e>
                    </m:nary>
                  </m:e>
                  <m:sup>
                    <m:r>
                      <m:rPr>
                        <m:sty m:val="p"/>
                      </m:rPr>
                      <w:rPr>
                        <w:rFonts w:ascii="Cambria Math" w:hAnsi="Cambria Math"/>
                      </w:rPr>
                      <m:t>2</m:t>
                    </m:r>
                  </m:sup>
                </m:sSup>
                <m:sSup>
                  <m:sSupPr>
                    <m:ctrlPr>
                      <w:rPr>
                        <w:rFonts w:ascii="Cambria Math" w:hAnsi="Cambria Math"/>
                      </w:rPr>
                    </m:ctrlPr>
                  </m:sSupPr>
                  <m:e>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v</m:t>
                                </m:r>
                                <m:r>
                                  <m:rPr>
                                    <m:sty m:val="p"/>
                                  </m:rPr>
                                  <w:rPr>
                                    <w:rFonts w:ascii="Cambria Math" w:hAnsi="Cambria Math"/>
                                  </w:rPr>
                                  <m:t>,</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v</m:t>
                                </m:r>
                              </m:sub>
                            </m:sSub>
                          </m:e>
                        </m:d>
                      </m:e>
                    </m:nary>
                  </m:e>
                  <m:sup>
                    <m:r>
                      <m:rPr>
                        <m:sty m:val="p"/>
                      </m:rPr>
                      <w:rPr>
                        <w:rFonts w:ascii="Cambria Math" w:hAnsi="Cambria Math"/>
                      </w:rPr>
                      <m:t>2</m:t>
                    </m:r>
                  </m:sup>
                </m:sSup>
              </m:e>
            </m:rad>
          </m:den>
        </m:f>
      </m:oMath>
      <w:r w:rsidR="00EB76F8">
        <w:tab/>
      </w:r>
      <w:r w:rsidR="00EB76F8">
        <w:tab/>
      </w:r>
      <w:r w:rsidR="004B3DF6">
        <w:tab/>
      </w:r>
      <w:r w:rsidR="004B3DF6">
        <w:tab/>
      </w:r>
      <w:r w:rsidR="00EB76F8">
        <w:tab/>
      </w:r>
      <w:r w:rsidR="00EB76F8">
        <w:tab/>
      </w:r>
      <w:r w:rsidR="00EB76F8">
        <w:tab/>
        <w:t>(2)</w:t>
      </w:r>
    </w:p>
    <w:p w14:paraId="5B8A93BB" w14:textId="42D86EF3" w:rsidR="00065066" w:rsidRPr="00EB3F77" w:rsidRDefault="009039D6" w:rsidP="009039D6">
      <w:pPr>
        <w:pStyle w:val="MDPI22heading2"/>
      </w:pPr>
      <w:r w:rsidRPr="00EB3F77">
        <w:t xml:space="preserve">3.1. </w:t>
      </w:r>
      <w:r w:rsidR="00065066">
        <w:t>AgreeTrust</w:t>
      </w:r>
    </w:p>
    <w:p w14:paraId="47A0C07B" w14:textId="5495AE40" w:rsidR="00810964" w:rsidRPr="00C278D4" w:rsidRDefault="00C04C99" w:rsidP="00101066">
      <w:pPr>
        <w:pStyle w:val="MDPI31text"/>
        <w:rPr>
          <w:sz w:val="21"/>
          <w:szCs w:val="21"/>
        </w:rPr>
      </w:pPr>
      <w:r>
        <w:t>Similarly, l</w:t>
      </w:r>
      <w:r w:rsidRPr="00083925">
        <w:t xml:space="preserve">et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u</m:t>
            </m:r>
          </m:sub>
        </m:sSub>
        <m:r>
          <m:rPr>
            <m:sty m:val="p"/>
          </m:rPr>
          <w:rPr>
            <w:rFonts w:ascii="Cambria Math" w:hAnsi="Cambria Math"/>
          </w:rPr>
          <m:t xml:space="preserve"> </m:t>
        </m:r>
      </m:oMath>
      <w:r w:rsidRPr="00083925">
        <w:t xml:space="preserve"> </w:t>
      </w:r>
      <w:r>
        <w:t xml:space="preserve">and </w:t>
      </w:r>
      <m:oMath>
        <m:sSub>
          <m:sSubPr>
            <m:ctrlPr>
              <w:rPr>
                <w:rFonts w:ascii="Cambria Math" w:hAnsi="Cambria Math"/>
                <w:i/>
                <w:vertAlign w:val="subscript"/>
              </w:rPr>
            </m:ctrlPr>
          </m:sSubPr>
          <m:e>
            <m:r>
              <w:rPr>
                <w:rFonts w:ascii="Cambria Math" w:hAnsi="Cambria Math"/>
                <w:vertAlign w:val="subscript"/>
              </w:rPr>
              <m:t>I</m:t>
            </m:r>
          </m:e>
          <m:sub>
            <m:r>
              <w:rPr>
                <w:rFonts w:ascii="Cambria Math" w:hAnsi="Cambria Math"/>
                <w:vertAlign w:val="subscript"/>
              </w:rPr>
              <m:t>v</m:t>
            </m:r>
          </m:sub>
        </m:sSub>
        <m:r>
          <m:rPr>
            <m:sty m:val="p"/>
          </m:rPr>
          <w:rPr>
            <w:rFonts w:ascii="Cambria Math" w:hAnsi="Cambria Math"/>
          </w:rPr>
          <m:t xml:space="preserve"> </m:t>
        </m:r>
      </m:oMath>
      <w:r w:rsidRPr="00083925">
        <w:t xml:space="preserve"> be the set of items rated by user </w:t>
      </w:r>
      <m:oMath>
        <m:r>
          <w:rPr>
            <w:rFonts w:ascii="Cambria Math" w:hAnsi="Cambria Math"/>
          </w:rPr>
          <m:t>u</m:t>
        </m:r>
      </m:oMath>
      <w:r>
        <w:t xml:space="preserve"> and user </w:t>
      </w:r>
      <m:oMath>
        <m:r>
          <w:rPr>
            <w:rFonts w:ascii="Cambria Math" w:hAnsi="Cambria Math"/>
          </w:rPr>
          <m:t>v</m:t>
        </m:r>
      </m:oMath>
      <w:r>
        <w:t xml:space="preserve"> respectively, and</w:t>
      </w:r>
      <m:oMath>
        <m:r>
          <w:rPr>
            <w:rFonts w:ascii="Cambria Math" w:hAnsi="Cambria Math"/>
          </w:rPr>
          <m:t xml:space="preserve"> </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u,v</m:t>
            </m:r>
          </m:sub>
        </m:sSub>
      </m:oMath>
      <w:r w:rsidRPr="00C278D4">
        <w:t xml:space="preserve"> </w:t>
      </w:r>
      <w:r>
        <w:t>be the trust between them.</w:t>
      </w:r>
      <w:r w:rsidR="00810964" w:rsidRPr="00810964">
        <w:rPr>
          <w:sz w:val="21"/>
          <w:szCs w:val="21"/>
        </w:rPr>
        <w:t xml:space="preserve"> </w:t>
      </w:r>
      <w:r w:rsidR="00810964">
        <w:rPr>
          <w:sz w:val="21"/>
          <w:szCs w:val="21"/>
        </w:rPr>
        <w:t>The t</w:t>
      </w:r>
      <w:r w:rsidR="00810964" w:rsidRPr="00C278D4">
        <w:rPr>
          <w:sz w:val="21"/>
          <w:szCs w:val="21"/>
        </w:rPr>
        <w:t xml:space="preserve">rust </w:t>
      </w:r>
      <m:oMath>
        <m:sSub>
          <m:sSubPr>
            <m:ctrlPr>
              <w:rPr>
                <w:rFonts w:ascii="Cambria Math" w:hAnsi="Cambria Math"/>
                <w:i/>
                <w:sz w:val="21"/>
                <w:szCs w:val="21"/>
                <w:vertAlign w:val="subscript"/>
              </w:rPr>
            </m:ctrlPr>
          </m:sSubPr>
          <m:e>
            <m:r>
              <w:rPr>
                <w:rFonts w:ascii="Cambria Math" w:hAnsi="Cambria Math"/>
                <w:sz w:val="21"/>
                <w:szCs w:val="21"/>
                <w:vertAlign w:val="subscript"/>
              </w:rPr>
              <m:t>t</m:t>
            </m:r>
          </m:e>
          <m:sub>
            <m:r>
              <w:rPr>
                <w:rFonts w:ascii="Cambria Math" w:hAnsi="Cambria Math"/>
                <w:sz w:val="21"/>
                <w:szCs w:val="21"/>
                <w:vertAlign w:val="subscript"/>
              </w:rPr>
              <m:t>u,v</m:t>
            </m:r>
          </m:sub>
        </m:sSub>
      </m:oMath>
      <w:r w:rsidR="00810964">
        <w:rPr>
          <w:sz w:val="21"/>
          <w:szCs w:val="21"/>
        </w:rPr>
        <w:t xml:space="preserve">, </w:t>
      </w:r>
      <w:r w:rsidR="004C137F">
        <w:rPr>
          <w:sz w:val="21"/>
          <w:szCs w:val="21"/>
        </w:rPr>
        <w:t xml:space="preserve">is </w:t>
      </w:r>
      <w:r w:rsidR="00810964" w:rsidRPr="00C278D4">
        <w:rPr>
          <w:sz w:val="21"/>
          <w:szCs w:val="21"/>
        </w:rPr>
        <w:t>calculated as the ratio of agreements</w:t>
      </w:r>
      <w:r w:rsidR="00810964">
        <w:rPr>
          <w:sz w:val="21"/>
          <w:szCs w:val="21"/>
        </w:rPr>
        <w:t>, i.e. sum of positive agre</w:t>
      </w:r>
      <w:r w:rsidR="00D234ED">
        <w:rPr>
          <w:sz w:val="21"/>
          <w:szCs w:val="21"/>
        </w:rPr>
        <w:t>ements and negative agreements,</w:t>
      </w:r>
      <w:r w:rsidR="00606D9C">
        <w:rPr>
          <w:sz w:val="21"/>
          <w:szCs w:val="21"/>
        </w:rPr>
        <w:t xml:space="preserve"> in co-rated items</w:t>
      </w:r>
      <w:r w:rsidR="00810964">
        <w:rPr>
          <w:sz w:val="21"/>
          <w:szCs w:val="21"/>
        </w:rPr>
        <w:t>:</w:t>
      </w:r>
    </w:p>
    <w:p w14:paraId="4389C0D8" w14:textId="56CB69BE" w:rsidR="00810964" w:rsidRPr="004B3DF6" w:rsidRDefault="00433F61" w:rsidP="004B3DF6">
      <w:pPr>
        <w:pStyle w:val="MDPI3aequationnumber"/>
        <w:rPr>
          <w:rFonts w:eastAsiaTheme="minorEastAsia"/>
        </w:rPr>
      </w:pPr>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positiveAgreement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negtiveAgreement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sub>
                </m:sSub>
              </m:e>
            </m:d>
          </m:den>
        </m:f>
      </m:oMath>
      <w:r w:rsidR="00EB76F8">
        <w:rPr>
          <w:rFonts w:eastAsiaTheme="minorEastAsia"/>
        </w:rPr>
        <w:t xml:space="preserve"> </w:t>
      </w:r>
      <w:r w:rsidR="00EB76F8">
        <w:rPr>
          <w:rFonts w:eastAsiaTheme="minorEastAsia"/>
        </w:rPr>
        <w:tab/>
      </w:r>
      <w:r w:rsidR="004B3DF6">
        <w:rPr>
          <w:rFonts w:eastAsiaTheme="minorEastAsia"/>
        </w:rPr>
        <w:tab/>
      </w:r>
      <w:r w:rsidR="004B3DF6">
        <w:rPr>
          <w:rFonts w:eastAsiaTheme="minorEastAsia"/>
        </w:rPr>
        <w:tab/>
      </w:r>
      <w:r w:rsidR="00EB76F8">
        <w:rPr>
          <w:rFonts w:eastAsiaTheme="minorEastAsia"/>
        </w:rPr>
        <w:tab/>
      </w:r>
      <w:r w:rsidR="00EB76F8">
        <w:rPr>
          <w:rFonts w:eastAsiaTheme="minorEastAsia"/>
        </w:rPr>
        <w:tab/>
        <w:t>(3)</w:t>
      </w:r>
    </w:p>
    <w:p w14:paraId="2CC32918" w14:textId="150AFD92" w:rsidR="00810964" w:rsidRPr="004B3DF6" w:rsidRDefault="00810964" w:rsidP="004B3DF6">
      <w:pPr>
        <w:pStyle w:val="MDPI3aequationnumber"/>
        <w:rPr>
          <w:rFonts w:eastAsiaTheme="minorEastAsia"/>
        </w:rPr>
      </w:pPr>
      <m:oMath>
        <m:r>
          <w:rPr>
            <w:rFonts w:ascii="Cambria Math" w:hAnsi="Cambria Math"/>
          </w:rPr>
          <m:t>positiveAgreement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β</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β</m:t>
                </m:r>
                <m:r>
                  <m:rPr>
                    <m:sty m:val="p"/>
                  </m:rPr>
                  <w:rPr>
                    <w:rFonts w:ascii="Cambria Math" w:hAnsi="Cambria Math"/>
                  </w:rPr>
                  <m:t>}</m:t>
                </m:r>
              </m:sub>
            </m:sSub>
          </m:e>
        </m:d>
      </m:oMath>
      <w:r w:rsidR="00EB76F8">
        <w:rPr>
          <w:rFonts w:eastAsiaTheme="minorEastAsia"/>
        </w:rPr>
        <w:t xml:space="preserve"> </w:t>
      </w:r>
      <w:r w:rsidR="00EB76F8">
        <w:rPr>
          <w:rFonts w:eastAsiaTheme="minorEastAsia"/>
        </w:rPr>
        <w:tab/>
      </w:r>
      <w:r w:rsidR="00EB76F8">
        <w:rPr>
          <w:rFonts w:eastAsiaTheme="minorEastAsia"/>
        </w:rPr>
        <w:tab/>
      </w:r>
      <w:r w:rsidR="004B3DF6">
        <w:rPr>
          <w:rFonts w:eastAsiaTheme="minorEastAsia"/>
        </w:rPr>
        <w:tab/>
      </w:r>
      <w:r w:rsidR="00EB76F8">
        <w:rPr>
          <w:rFonts w:eastAsiaTheme="minorEastAsia"/>
        </w:rPr>
        <w:tab/>
      </w:r>
      <w:r w:rsidR="00EB76F8">
        <w:rPr>
          <w:rFonts w:eastAsiaTheme="minorEastAsia"/>
        </w:rPr>
        <w:tab/>
        <w:t>(4)</w:t>
      </w:r>
    </w:p>
    <w:p w14:paraId="560C4A38" w14:textId="018F57A4" w:rsidR="00810964" w:rsidRPr="002425B6" w:rsidRDefault="00810964" w:rsidP="004B3DF6">
      <w:pPr>
        <w:pStyle w:val="MDPI3aequationnumber"/>
        <w:rPr>
          <w:rFonts w:eastAsiaTheme="minorEastAsia"/>
        </w:rPr>
      </w:pPr>
      <m:oMath>
        <m:r>
          <w:rPr>
            <w:rFonts w:ascii="Cambria Math" w:hAnsi="Cambria Math"/>
          </w:rPr>
          <m:t>negtiveAgreemen</m:t>
        </m:r>
        <m:r>
          <w:rPr>
            <w:rFonts w:ascii="Cambria Math" w:hAnsi="Cambria Math"/>
          </w:rPr>
          <m:t>t</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u</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&lt;</m:t>
                </m:r>
                <m:r>
                  <w:rPr>
                    <w:rFonts w:ascii="Cambria Math" w:hAnsi="Cambria Math"/>
                  </w:rPr>
                  <m:t>β</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&lt;</m:t>
                </m:r>
                <m:r>
                  <w:rPr>
                    <w:rFonts w:ascii="Cambria Math" w:hAnsi="Cambria Math"/>
                  </w:rPr>
                  <m:t>β</m:t>
                </m:r>
                <m:r>
                  <m:rPr>
                    <m:sty m:val="p"/>
                  </m:rPr>
                  <w:rPr>
                    <w:rFonts w:ascii="Cambria Math" w:hAnsi="Cambria Math"/>
                  </w:rPr>
                  <m:t>}</m:t>
                </m:r>
              </m:sub>
            </m:sSub>
          </m:e>
        </m:d>
      </m:oMath>
      <w:r w:rsidR="00EB76F8">
        <w:rPr>
          <w:rFonts w:eastAsiaTheme="minorEastAsia"/>
        </w:rPr>
        <w:t xml:space="preserve"> </w:t>
      </w:r>
      <w:r w:rsidR="00EB76F8">
        <w:rPr>
          <w:rFonts w:eastAsiaTheme="minorEastAsia"/>
        </w:rPr>
        <w:tab/>
      </w:r>
      <w:r w:rsidR="00EB76F8">
        <w:rPr>
          <w:rFonts w:eastAsiaTheme="minorEastAsia"/>
        </w:rPr>
        <w:tab/>
      </w:r>
      <w:r w:rsidR="00E66054">
        <w:rPr>
          <w:rFonts w:eastAsiaTheme="minorEastAsia"/>
        </w:rPr>
        <w:tab/>
      </w:r>
      <w:r w:rsidR="00EB76F8">
        <w:rPr>
          <w:rFonts w:eastAsiaTheme="minorEastAsia"/>
        </w:rPr>
        <w:tab/>
      </w:r>
      <w:r w:rsidR="00EB76F8">
        <w:rPr>
          <w:rFonts w:eastAsiaTheme="minorEastAsia"/>
        </w:rPr>
        <w:tab/>
        <w:t>(5)</w:t>
      </w:r>
    </w:p>
    <w:p w14:paraId="308831A4" w14:textId="77777777" w:rsidR="00810964" w:rsidRPr="00C278D4" w:rsidRDefault="00810964" w:rsidP="00810964">
      <w:pPr>
        <w:rPr>
          <w:sz w:val="21"/>
          <w:szCs w:val="21"/>
        </w:rPr>
      </w:pPr>
    </w:p>
    <w:p w14:paraId="3C9FE54D" w14:textId="601A3F71" w:rsidR="00810964" w:rsidRPr="001613CF" w:rsidRDefault="00810964" w:rsidP="001613CF">
      <w:pPr>
        <w:pStyle w:val="MDPI32textnoindent"/>
        <w:rPr>
          <w:rFonts w:eastAsiaTheme="minorEastAsia"/>
        </w:rPr>
      </w:pPr>
      <w:r w:rsidRPr="00101066">
        <w:rPr>
          <w:rFonts w:eastAsiaTheme="minorEastAsia"/>
        </w:rPr>
        <w:t xml:space="preserve">where </w:t>
      </w:r>
      <m:oMath>
        <m:r>
          <w:rPr>
            <w:rFonts w:ascii="Cambria Math" w:hAnsi="Cambria Math"/>
          </w:rPr>
          <m:t>β=</m:t>
        </m:r>
        <m:f>
          <m:fPr>
            <m:ctrlPr>
              <w:rPr>
                <w:rFonts w:ascii="Cambria Math" w:hAnsi="Cambria Math"/>
              </w:rPr>
            </m:ctrlPr>
          </m:fPr>
          <m:num>
            <m:r>
              <w:rPr>
                <w:rFonts w:ascii="Cambria Math" w:hAnsi="Cambria Math"/>
              </w:rPr>
              <m:t>r_max</m:t>
            </m:r>
          </m:num>
          <m:den>
            <m:r>
              <w:rPr>
                <w:rFonts w:ascii="Cambria Math" w:hAnsi="Cambria Math"/>
              </w:rPr>
              <m:t>2</m:t>
            </m:r>
          </m:den>
        </m:f>
      </m:oMath>
      <w:r w:rsidRPr="00101066">
        <w:rPr>
          <w:rFonts w:eastAsiaTheme="minorEastAsia"/>
        </w:rPr>
        <w:t xml:space="preserve"> </w:t>
      </w:r>
      <w:r w:rsidR="00CB6F51" w:rsidRPr="00101066">
        <w:rPr>
          <w:rFonts w:eastAsiaTheme="minorEastAsia"/>
        </w:rPr>
        <w:t xml:space="preserve">, separates positive and negative ratings. </w:t>
      </w:r>
      <w:r w:rsidR="007535A7" w:rsidRPr="00101066">
        <w:rPr>
          <w:rFonts w:eastAsiaTheme="minorEastAsia"/>
        </w:rPr>
        <w:t xml:space="preserve">Trust value is in the range </w:t>
      </w:r>
      <w:r w:rsidRPr="00101066">
        <w:rPr>
          <w:rFonts w:eastAsiaTheme="minorEastAsia"/>
        </w:rPr>
        <w:t xml:space="preserve">of [0,1] where 0 means no trust and 1 is completely trustworthy. The positive agreements do not overlap with negative agreements, thus, guarantees that trust value would not grow beyond 1. Positive agreements are the number of items both users have liked, similarly negative agreements contain items both users disliked. Predictions are then made by replacing the similarity in </w:t>
      </w:r>
      <w:r w:rsidR="00493216">
        <w:rPr>
          <w:rFonts w:eastAsiaTheme="minorEastAsia"/>
        </w:rPr>
        <w:t>E</w:t>
      </w:r>
      <w:r w:rsidR="007B5EA1">
        <w:rPr>
          <w:rFonts w:eastAsiaTheme="minorEastAsia"/>
        </w:rPr>
        <w:t>q.</w:t>
      </w:r>
      <w:r w:rsidRPr="00101066">
        <w:rPr>
          <w:rFonts w:eastAsiaTheme="minorEastAsia"/>
        </w:rPr>
        <w:t xml:space="preserve"> </w:t>
      </w:r>
      <w:r w:rsidR="007B5EA1">
        <w:rPr>
          <w:rFonts w:eastAsiaTheme="minorEastAsia"/>
        </w:rPr>
        <w:t>(</w:t>
      </w:r>
      <w:r w:rsidRPr="00101066">
        <w:rPr>
          <w:rFonts w:eastAsiaTheme="minorEastAsia"/>
        </w:rPr>
        <w:t>1</w:t>
      </w:r>
      <w:r w:rsidR="007B5EA1">
        <w:rPr>
          <w:rFonts w:eastAsiaTheme="minorEastAsia"/>
        </w:rPr>
        <w:t>)</w:t>
      </w:r>
      <w:r w:rsidRPr="00101066">
        <w:rPr>
          <w:rFonts w:eastAsiaTheme="minorEastAsia"/>
        </w:rPr>
        <w:t xml:space="preserve"> with trust</w:t>
      </w:r>
      <w:r>
        <w:rPr>
          <w:rFonts w:eastAsiaTheme="minorEastAsia"/>
        </w:rPr>
        <w:t>:</w:t>
      </w:r>
    </w:p>
    <w:p w14:paraId="123342CA" w14:textId="3CD4FCF7" w:rsidR="00810964" w:rsidRPr="001613CF" w:rsidRDefault="00433F61" w:rsidP="001613CF">
      <w:pPr>
        <w:pStyle w:val="MDPI3aequationnumb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u</m:t>
            </m:r>
          </m:sub>
        </m:sSub>
        <m:r>
          <m:rPr>
            <m:sty m:val="p"/>
          </m:rPr>
          <w:rPr>
            <w:rFonts w:ascii="Cambria Math" w:eastAsiaTheme="minorEastAsia" w:hAnsi="Cambria Math"/>
          </w:rPr>
          <m:t>+</m:t>
        </m:r>
        <m:f>
          <m:fPr>
            <m:ctrlPr>
              <w:rPr>
                <w:rFonts w:ascii="Cambria Math" w:eastAsiaTheme="minorEastAsia" w:hAnsi="Cambria Math"/>
              </w:rPr>
            </m:ctrlPr>
          </m:fPr>
          <m:num>
            <m:nary>
              <m:naryPr>
                <m:chr m:val="∑"/>
                <m:limLoc m:val="subSup"/>
                <m:supHide m:val="1"/>
                <m:ctrlPr>
                  <w:rPr>
                    <w:rFonts w:ascii="Cambria Math" w:eastAsiaTheme="minorEastAsia" w:hAnsi="Cambria Math"/>
                    <w:i/>
                  </w:rPr>
                </m:ctrlPr>
              </m:naryPr>
              <m:sub>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 xml:space="preserve">i </m:t>
                    </m:r>
                  </m:sub>
                  <m:sup>
                    <m:r>
                      <w:rPr>
                        <w:rFonts w:ascii="Cambria Math" w:eastAsiaTheme="minorEastAsia" w:hAnsi="Cambria Math"/>
                      </w:rPr>
                      <m:t>k</m:t>
                    </m:r>
                  </m:sup>
                </m:sSubSup>
                <m:r>
                  <w:rPr>
                    <w:rFonts w:ascii="Cambria Math" w:eastAsiaTheme="minorEastAsia" w:hAnsi="Cambria Math"/>
                  </w:rPr>
                  <m:t>(u)</m:t>
                </m:r>
              </m:sub>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v,</m:t>
                        </m:r>
                        <m:r>
                          <w:rPr>
                            <w:rFonts w:ascii="Cambria Math" w:eastAsiaTheme="minorEastAsia" w:hAnsi="Cambria Math"/>
                          </w:rPr>
                          <m:t>i</m:t>
                        </m:r>
                      </m:sub>
                    </m:sSub>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m:rPr>
                                <m:sty m:val="p"/>
                              </m:rPr>
                              <w:rPr>
                                <w:rFonts w:ascii="Cambria Math" w:eastAsiaTheme="minorEastAsia" w:hAnsi="Cambria Math"/>
                              </w:rPr>
                              <m:t>r</m:t>
                            </m:r>
                          </m:e>
                        </m:acc>
                      </m:e>
                      <m:sub>
                        <m:r>
                          <m:rPr>
                            <m:sty m:val="p"/>
                          </m:rPr>
                          <w:rPr>
                            <w:rFonts w:ascii="Cambria Math" w:eastAsiaTheme="minorEastAsia" w:hAnsi="Cambria Math"/>
                          </w:rPr>
                          <m:t>v</m:t>
                        </m:r>
                      </m:sub>
                    </m:sSub>
                  </m:e>
                </m:d>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u,v</m:t>
                    </m:r>
                  </m:sub>
                </m:sSub>
              </m:e>
            </m:nary>
          </m:num>
          <m:den>
            <m:nary>
              <m:naryPr>
                <m:chr m:val="∑"/>
                <m:limLoc m:val="undOvr"/>
                <m:supHide m:val="1"/>
                <m:ctrlPr>
                  <w:rPr>
                    <w:rFonts w:ascii="Cambria Math" w:eastAsiaTheme="minorEastAsia" w:hAnsi="Cambria Math"/>
                    <w:i/>
                  </w:rPr>
                </m:ctrlPr>
              </m:naryPr>
              <m:sub>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 xml:space="preserve">i </m:t>
                    </m:r>
                  </m:sub>
                  <m:sup>
                    <m:r>
                      <w:rPr>
                        <w:rFonts w:ascii="Cambria Math" w:eastAsiaTheme="minorEastAsia" w:hAnsi="Cambria Math"/>
                      </w:rPr>
                      <m:t>k</m:t>
                    </m:r>
                  </m:sup>
                </m:sSubSup>
                <m:r>
                  <w:rPr>
                    <w:rFonts w:ascii="Cambria Math" w:eastAsiaTheme="minorEastAsia" w:hAnsi="Cambria Math"/>
                  </w:rPr>
                  <m:t>(u)</m:t>
                </m:r>
              </m:sub>
              <m:sup/>
              <m:e>
                <m:sSub>
                  <m:sSubPr>
                    <m:ctrlPr>
                      <w:rPr>
                        <w:rFonts w:ascii="Cambria Math" w:hAnsi="Cambria Math"/>
                        <w:i/>
                      </w:rPr>
                    </m:ctrlPr>
                  </m:sSubPr>
                  <m:e>
                    <m:r>
                      <w:rPr>
                        <w:rFonts w:ascii="Cambria Math" w:hAnsi="Cambria Math"/>
                      </w:rPr>
                      <m:t>t</m:t>
                    </m:r>
                  </m:e>
                  <m:sub>
                    <m:r>
                      <w:rPr>
                        <w:rFonts w:ascii="Cambria Math" w:hAnsi="Cambria Math"/>
                      </w:rPr>
                      <m:t>u,v</m:t>
                    </m:r>
                  </m:sub>
                </m:sSub>
              </m:e>
            </m:nary>
          </m:den>
        </m:f>
      </m:oMath>
      <w:r w:rsidR="00E66054">
        <w:rPr>
          <w:rFonts w:eastAsiaTheme="minorEastAsia"/>
        </w:rPr>
        <w:t xml:space="preserve"> </w:t>
      </w:r>
      <w:r w:rsidR="00E66054">
        <w:rPr>
          <w:rFonts w:eastAsiaTheme="minorEastAsia"/>
        </w:rPr>
        <w:tab/>
      </w:r>
      <w:r w:rsidR="00E66054">
        <w:rPr>
          <w:rFonts w:eastAsiaTheme="minorEastAsia"/>
        </w:rPr>
        <w:tab/>
      </w:r>
      <w:r w:rsidR="00E66054">
        <w:rPr>
          <w:rFonts w:eastAsiaTheme="minorEastAsia"/>
        </w:rPr>
        <w:tab/>
      </w:r>
      <w:r w:rsidR="00E66054">
        <w:rPr>
          <w:rFonts w:eastAsiaTheme="minorEastAsia"/>
        </w:rPr>
        <w:tab/>
      </w:r>
      <w:r w:rsidR="00E66054">
        <w:rPr>
          <w:rFonts w:eastAsiaTheme="minorEastAsia"/>
        </w:rPr>
        <w:tab/>
      </w:r>
      <w:r w:rsidR="00EC3769">
        <w:rPr>
          <w:rFonts w:eastAsiaTheme="minorEastAsia"/>
        </w:rPr>
        <w:tab/>
      </w:r>
      <w:r w:rsidR="00E66054">
        <w:rPr>
          <w:rFonts w:eastAsiaTheme="minorEastAsia"/>
        </w:rPr>
        <w:tab/>
      </w:r>
      <w:r w:rsidR="00E66054">
        <w:rPr>
          <w:rFonts w:eastAsiaTheme="minorEastAsia"/>
        </w:rPr>
        <w:tab/>
        <w:t>(6)</w:t>
      </w:r>
    </w:p>
    <w:p w14:paraId="68366854" w14:textId="52E3692E" w:rsidR="00C04C99" w:rsidRPr="003D155E" w:rsidRDefault="00810964" w:rsidP="003D155E">
      <w:pPr>
        <w:rPr>
          <w:rFonts w:eastAsiaTheme="minorEastAsia"/>
          <w:sz w:val="21"/>
          <w:szCs w:val="21"/>
        </w:rPr>
      </w:pPr>
      <w:r>
        <w:rPr>
          <w:rFonts w:eastAsiaTheme="minorEastAsia"/>
          <w:sz w:val="21"/>
          <w:szCs w:val="21"/>
        </w:rPr>
        <w:t xml:space="preserve">where </w:t>
      </w:r>
      <m:oMath>
        <m:sSub>
          <m:sSubPr>
            <m:ctrlPr>
              <w:rPr>
                <w:rFonts w:ascii="Cambria Math" w:eastAsiaTheme="minorEastAsia" w:hAnsi="Cambria Math"/>
                <w:sz w:val="21"/>
                <w:szCs w:val="21"/>
              </w:rPr>
            </m:ctrlPr>
          </m:sSubPr>
          <m:e>
            <m:r>
              <m:rPr>
                <m:sty m:val="p"/>
              </m:rPr>
              <w:rPr>
                <w:rFonts w:ascii="Cambria Math" w:eastAsiaTheme="minorEastAsia" w:hAnsi="Cambria Math"/>
                <w:sz w:val="21"/>
                <w:szCs w:val="21"/>
              </w:rPr>
              <m:t>p</m:t>
            </m:r>
          </m:e>
          <m:sub>
            <m:r>
              <m:rPr>
                <m:sty m:val="p"/>
              </m:rPr>
              <w:rPr>
                <w:rFonts w:ascii="Cambria Math" w:eastAsiaTheme="minorEastAsia" w:hAnsi="Cambria Math"/>
                <w:sz w:val="21"/>
                <w:szCs w:val="21"/>
              </w:rPr>
              <m:t>u,j</m:t>
            </m:r>
          </m:sub>
        </m:sSub>
      </m:oMath>
      <w:r>
        <w:rPr>
          <w:rFonts w:eastAsiaTheme="minorEastAsia"/>
          <w:sz w:val="21"/>
          <w:szCs w:val="21"/>
        </w:rPr>
        <w:t xml:space="preserve"> is the predicted rating.</w:t>
      </w:r>
    </w:p>
    <w:p w14:paraId="0CC532B5" w14:textId="07A75D18" w:rsidR="00C04C99" w:rsidRDefault="00582A73" w:rsidP="00582A73">
      <w:pPr>
        <w:pStyle w:val="MDPI21heading1"/>
      </w:pPr>
      <w:r>
        <w:t>4</w:t>
      </w:r>
      <w:r w:rsidRPr="00EB3F77">
        <w:t xml:space="preserve">. </w:t>
      </w:r>
      <w:r w:rsidR="004659EB">
        <w:t>Experiment</w:t>
      </w:r>
    </w:p>
    <w:p w14:paraId="27672B6C" w14:textId="0E338D80" w:rsidR="005444A0" w:rsidRDefault="001E56F9" w:rsidP="00B16E10">
      <w:pPr>
        <w:pStyle w:val="MDPI22heading2"/>
      </w:pPr>
      <w:r>
        <w:t xml:space="preserve">4.1 </w:t>
      </w:r>
      <w:r w:rsidR="005444A0">
        <w:t>Data</w:t>
      </w:r>
      <w:r>
        <w:t xml:space="preserve"> set</w:t>
      </w:r>
    </w:p>
    <w:p w14:paraId="6AC825C3" w14:textId="76E8D4F4" w:rsidR="001E56F9" w:rsidRDefault="001E56F9" w:rsidP="00101066">
      <w:pPr>
        <w:pStyle w:val="MDPI31text"/>
        <w:rPr>
          <w:rFonts w:eastAsiaTheme="minorEastAsia"/>
        </w:rPr>
      </w:pPr>
      <w:r>
        <w:t>In order</w:t>
      </w:r>
      <w:r w:rsidRPr="001E56F9">
        <w:rPr>
          <w:rFonts w:eastAsiaTheme="minorEastAsia"/>
        </w:rPr>
        <w:t xml:space="preserve"> </w:t>
      </w:r>
      <w:r>
        <w:rPr>
          <w:rFonts w:eastAsiaTheme="minorEastAsia"/>
        </w:rPr>
        <w:t>to evaluate our method, w</w:t>
      </w:r>
      <w:r w:rsidRPr="00857E3F">
        <w:rPr>
          <w:rFonts w:eastAsiaTheme="minorEastAsia"/>
        </w:rPr>
        <w:t>e use</w:t>
      </w:r>
      <w:r w:rsidR="007535A7">
        <w:rPr>
          <w:rFonts w:eastAsiaTheme="minorEastAsia"/>
        </w:rPr>
        <w:t>d</w:t>
      </w:r>
      <w:r w:rsidRPr="00857E3F">
        <w:rPr>
          <w:rFonts w:eastAsiaTheme="minorEastAsia"/>
        </w:rPr>
        <w:t xml:space="preserve"> publicly available </w:t>
      </w:r>
      <w:r>
        <w:rPr>
          <w:rFonts w:eastAsiaTheme="minorEastAsia"/>
        </w:rPr>
        <w:t>M</w:t>
      </w:r>
      <w:r w:rsidRPr="00857E3F">
        <w:rPr>
          <w:rFonts w:eastAsiaTheme="minorEastAsia"/>
        </w:rPr>
        <w:t>ovie</w:t>
      </w:r>
      <w:r w:rsidR="00E7103E">
        <w:rPr>
          <w:rFonts w:eastAsiaTheme="minorEastAsia"/>
        </w:rPr>
        <w:t xml:space="preserve"> </w:t>
      </w:r>
      <w:r w:rsidR="00612675">
        <w:rPr>
          <w:rFonts w:eastAsiaTheme="minorEastAsia"/>
        </w:rPr>
        <w:t>L</w:t>
      </w:r>
      <w:r w:rsidR="00612675" w:rsidRPr="00857E3F">
        <w:rPr>
          <w:rFonts w:eastAsiaTheme="minorEastAsia"/>
        </w:rPr>
        <w:t>ens</w:t>
      </w:r>
      <w:r w:rsidRPr="00857E3F">
        <w:rPr>
          <w:rFonts w:eastAsiaTheme="minorEastAsia"/>
        </w:rPr>
        <w:t xml:space="preserve"> 100k</w:t>
      </w:r>
      <w:r>
        <w:rPr>
          <w:rFonts w:eastAsiaTheme="minorEastAsia"/>
        </w:rPr>
        <w:t xml:space="preserve"> </w:t>
      </w:r>
      <w:r w:rsidRPr="00857E3F">
        <w:rPr>
          <w:rFonts w:eastAsiaTheme="minorEastAsia"/>
        </w:rPr>
        <w:t>benchmark data set</w:t>
      </w:r>
      <w:r w:rsidR="00FF79D3">
        <w:rPr>
          <w:rFonts w:eastAsiaTheme="minorEastAsia"/>
        </w:rPr>
        <w:t xml:space="preserve"> </w:t>
      </w:r>
      <w:r w:rsidR="00D90193">
        <w:rPr>
          <w:rFonts w:eastAsiaTheme="minorEastAsia"/>
        </w:rPr>
        <w:fldChar w:fldCharType="begin" w:fldLock="1"/>
      </w:r>
      <w:r w:rsidR="00D90193">
        <w:rPr>
          <w:rFonts w:eastAsiaTheme="minorEastAsia"/>
        </w:rPr>
        <w:instrText>ADDIN CSL_CITATION { "citationItems" : [ { "id" : "ITEM-1", "itemData" : { "author" : [ { "dropping-particle" : "", "family" : "Harper", "given" : "F Maxwell", "non-dropping-particle" : "", "parse-names" : false, "suffix" : "" }, { "dropping-particle" : "", "family" : "Konstan", "given" : "Joseph A", "non-dropping-particle" : "", "parse-names" : false, "suffix" : "" } ], "container-title" : "Acm transactions on interactive intelligent systems (tiis)", "id" : "ITEM-1", "issue" : "4", "issued" : { "date-parts" : [ [ "2015" ] ] }, "page" : "19", "publisher" : "ACM", "title" : "The movielens datasets: History and context", "type" : "article-journal", "volume" : "5" }, "uris" : [ "http://www.mendeley.com/documents/?uuid=10c53364-81db-47b8-a0a2-bb5a9139629b" ] } ], "mendeley" : { "formattedCitation" : "[20]", "plainTextFormattedCitation" : "[20]", "previouslyFormattedCitation" : "[20]" }, "properties" : { "noteIndex" : 3 }, "schema" : "https://github.com/citation-style-language/schema/raw/master/csl-citation.json" }</w:instrText>
      </w:r>
      <w:r w:rsidR="00D90193">
        <w:rPr>
          <w:rFonts w:eastAsiaTheme="minorEastAsia"/>
        </w:rPr>
        <w:fldChar w:fldCharType="separate"/>
      </w:r>
      <w:r w:rsidR="00D90193" w:rsidRPr="00D90193">
        <w:rPr>
          <w:rFonts w:eastAsiaTheme="minorEastAsia"/>
          <w:noProof/>
        </w:rPr>
        <w:t>[20]</w:t>
      </w:r>
      <w:r w:rsidR="00D90193">
        <w:rPr>
          <w:rFonts w:eastAsiaTheme="minorEastAsia"/>
        </w:rPr>
        <w:fldChar w:fldCharType="end"/>
      </w:r>
      <w:r w:rsidRPr="00857E3F">
        <w:rPr>
          <w:rFonts w:eastAsiaTheme="minorEastAsia"/>
        </w:rPr>
        <w:t>. The data set contains 100,0</w:t>
      </w:r>
      <w:r>
        <w:rPr>
          <w:rFonts w:eastAsiaTheme="minorEastAsia"/>
        </w:rPr>
        <w:t>0</w:t>
      </w:r>
      <w:r w:rsidRPr="00857E3F">
        <w:rPr>
          <w:rFonts w:eastAsiaTheme="minorEastAsia"/>
        </w:rPr>
        <w:t>0 ratings from 943 users on 1682 movies.</w:t>
      </w:r>
      <w:r>
        <w:rPr>
          <w:rFonts w:eastAsiaTheme="minorEastAsia"/>
        </w:rPr>
        <w:t xml:space="preserve"> The ratings are scaled from 1 to 5.</w:t>
      </w:r>
      <w:r w:rsidR="0052247E">
        <w:rPr>
          <w:rFonts w:eastAsiaTheme="minorEastAsia"/>
        </w:rPr>
        <w:t xml:space="preserve"> T</w:t>
      </w:r>
      <w:r>
        <w:rPr>
          <w:rFonts w:eastAsiaTheme="minorEastAsia"/>
        </w:rPr>
        <w:t>he ratings are divided into a training set containing 80% of the rating and a test set containing 20% rating</w:t>
      </w:r>
      <w:r w:rsidRPr="00857E3F">
        <w:rPr>
          <w:rFonts w:eastAsiaTheme="minorEastAsia"/>
        </w:rPr>
        <w:t>.</w:t>
      </w:r>
    </w:p>
    <w:p w14:paraId="48BAFA42" w14:textId="794357D0" w:rsidR="007535A7" w:rsidRDefault="007535A7" w:rsidP="00101066">
      <w:pPr>
        <w:pStyle w:val="MDPI31text"/>
        <w:rPr>
          <w:rFonts w:eastAsiaTheme="minorEastAsia"/>
        </w:rPr>
      </w:pPr>
      <w:r w:rsidRPr="00857E3F">
        <w:rPr>
          <w:rFonts w:eastAsiaTheme="minorEastAsia"/>
        </w:rPr>
        <w:lastRenderedPageBreak/>
        <w:t xml:space="preserve">Note that the data set is very sparse. Since </w:t>
      </w:r>
      <w:r>
        <w:rPr>
          <w:rFonts w:eastAsiaTheme="minorEastAsia"/>
        </w:rPr>
        <w:t>our model is based on the co-rated items for trust calculation</w:t>
      </w:r>
      <w:r w:rsidRPr="00857E3F">
        <w:rPr>
          <w:rFonts w:eastAsiaTheme="minorEastAsia"/>
        </w:rPr>
        <w:t xml:space="preserve">, trust values between users who does not have a common rating </w:t>
      </w:r>
      <w:r>
        <w:rPr>
          <w:rFonts w:eastAsiaTheme="minorEastAsia"/>
        </w:rPr>
        <w:t xml:space="preserve">will be 0. We compare the results of AgreeTrust with two benchmark methods; O’Donovan’s trust model (denoted as O’Donovan), the trust model proposed by </w:t>
      </w:r>
      <w:r w:rsidR="00630AE4" w:rsidRPr="00630AE4">
        <w:rPr>
          <w:rFonts w:eastAsiaTheme="minorEastAsia"/>
        </w:rPr>
        <w:t xml:space="preserve">Pitsilis </w:t>
      </w:r>
      <w:r>
        <w:rPr>
          <w:rFonts w:eastAsiaTheme="minorEastAsia"/>
        </w:rPr>
        <w:t xml:space="preserve">and Marsh (denoted as PitsMarsh), </w:t>
      </w:r>
      <w:r w:rsidR="008B6988">
        <w:rPr>
          <w:rFonts w:eastAsiaTheme="minorEastAsia"/>
        </w:rPr>
        <w:t>as well as</w:t>
      </w:r>
      <w:r w:rsidR="004B323D">
        <w:rPr>
          <w:rFonts w:eastAsiaTheme="minorEastAsia"/>
        </w:rPr>
        <w:t xml:space="preserve"> </w:t>
      </w:r>
      <w:r w:rsidR="00F65032">
        <w:rPr>
          <w:rFonts w:eastAsiaTheme="minorEastAsia"/>
        </w:rPr>
        <w:t xml:space="preserve">combined trust and similarity (denoted as </w:t>
      </w:r>
      <w:r w:rsidR="00F65032" w:rsidRPr="000718BB">
        <w:rPr>
          <w:rFonts w:eastAsiaTheme="minorEastAsia"/>
        </w:rPr>
        <w:t>SimTrust</w:t>
      </w:r>
      <w:r w:rsidR="00F65032">
        <w:rPr>
          <w:rFonts w:eastAsiaTheme="minorEastAsia"/>
        </w:rPr>
        <w:t xml:space="preserve">), </w:t>
      </w:r>
      <w:r>
        <w:rPr>
          <w:rFonts w:eastAsiaTheme="minorEastAsia"/>
        </w:rPr>
        <w:t xml:space="preserve">and with </w:t>
      </w:r>
      <w:r w:rsidR="00683371">
        <w:rPr>
          <w:rFonts w:eastAsiaTheme="minorEastAsia"/>
        </w:rPr>
        <w:t>basic</w:t>
      </w:r>
      <w:r w:rsidR="00EA6C5B">
        <w:rPr>
          <w:rFonts w:eastAsiaTheme="minorEastAsia"/>
        </w:rPr>
        <w:t xml:space="preserve"> kNN</w:t>
      </w:r>
      <w:r w:rsidR="00640CB7">
        <w:rPr>
          <w:rFonts w:eastAsiaTheme="minorEastAsia"/>
        </w:rPr>
        <w:t xml:space="preserve"> with means</w:t>
      </w:r>
      <w:r w:rsidR="00EA6C5B">
        <w:rPr>
          <w:rFonts w:eastAsiaTheme="minorEastAsia"/>
        </w:rPr>
        <w:t>.</w:t>
      </w:r>
    </w:p>
    <w:p w14:paraId="05775837" w14:textId="4E429E9E" w:rsidR="00F73732" w:rsidRDefault="00F73732" w:rsidP="00101066">
      <w:pPr>
        <w:pStyle w:val="MDPI31text"/>
        <w:rPr>
          <w:rFonts w:eastAsiaTheme="minorEastAsia"/>
        </w:rPr>
      </w:pPr>
      <w:r>
        <w:rPr>
          <w:rFonts w:eastAsiaTheme="minorEastAsia"/>
        </w:rPr>
        <w:t>In</w:t>
      </w:r>
      <w:r w:rsidR="00683371">
        <w:rPr>
          <w:rFonts w:eastAsiaTheme="minorEastAsia"/>
        </w:rPr>
        <w:t xml:space="preserve"> </w:t>
      </w:r>
      <w:r w:rsidR="00683371">
        <w:rPr>
          <w:rFonts w:eastAsiaTheme="minorEastAsia"/>
        </w:rPr>
        <w:fldChar w:fldCharType="begin" w:fldLock="1"/>
      </w:r>
      <w:r w:rsidR="00683371">
        <w:rPr>
          <w:rFonts w:eastAsiaTheme="minorEastAsia"/>
        </w:rPr>
        <w:instrText>ADDIN CSL_CITATION { "citationItems" : [ { "id" : "ITEM-1", "itemData" : { "author" : [ { "dropping-particle" : "", "family" : "O'Donovan", "given" : "John", "non-dropping-particle" : "", "parse-names" : false, "suffix" : "" }, { "dropping-particle" : "", "family" : "Smyth", "given" : "Barry", "non-dropping-particle" : "", "parse-names" : false, "suffix" : "" } ], "container-title" : "Proceedings of the 10th international conference on Intelligent user interfaces", "id" : "ITEM-1", "issued" : { "date-parts" : [ [ "2005" ] ] }, "page" : "167-174", "title" : "Trust in recommender systems", "type" : "paper-conference" }, "uris" : [ "http://www.mendeley.com/documents/?uuid=98099156-d80a-4724-8b33-7bd7658dac6a" ] } ], "mendeley" : { "formattedCitation" : "[16]", "plainTextFormattedCitation" : "[16]", "previouslyFormattedCitation" : "[16]" }, "properties" : { "noteIndex" : 4 }, "schema" : "https://github.com/citation-style-language/schema/raw/master/csl-citation.json" }</w:instrText>
      </w:r>
      <w:r w:rsidR="00683371">
        <w:rPr>
          <w:rFonts w:eastAsiaTheme="minorEastAsia"/>
        </w:rPr>
        <w:fldChar w:fldCharType="separate"/>
      </w:r>
      <w:r w:rsidR="00683371" w:rsidRPr="00683371">
        <w:rPr>
          <w:rFonts w:eastAsiaTheme="minorEastAsia"/>
          <w:noProof/>
        </w:rPr>
        <w:t>[16]</w:t>
      </w:r>
      <w:r w:rsidR="00683371">
        <w:rPr>
          <w:rFonts w:eastAsiaTheme="minorEastAsia"/>
        </w:rPr>
        <w:fldChar w:fldCharType="end"/>
      </w:r>
      <w:r w:rsidR="00B71797">
        <w:rPr>
          <w:rFonts w:eastAsiaTheme="minorEastAsia"/>
        </w:rPr>
        <w:t>,</w:t>
      </w:r>
      <w:r>
        <w:rPr>
          <w:rFonts w:eastAsiaTheme="minorEastAsia"/>
        </w:rPr>
        <w:t xml:space="preserve"> O’Donovan adopted harmonic mean to combine trust and similarity. However, we found our model gives best accuracy when usi</w:t>
      </w:r>
      <w:r w:rsidR="00AA3700">
        <w:rPr>
          <w:rFonts w:eastAsiaTheme="minorEastAsia"/>
        </w:rPr>
        <w:t>ng simple athematic mean as in E</w:t>
      </w:r>
      <w:r>
        <w:rPr>
          <w:rFonts w:eastAsiaTheme="minorEastAsia"/>
        </w:rPr>
        <w:t>q.</w:t>
      </w:r>
      <w:r w:rsidR="00680ACE">
        <w:rPr>
          <w:rFonts w:eastAsiaTheme="minorEastAsia"/>
        </w:rPr>
        <w:t xml:space="preserve"> (</w:t>
      </w:r>
      <w:r w:rsidR="00AA3700">
        <w:rPr>
          <w:rFonts w:eastAsiaTheme="minorEastAsia"/>
        </w:rPr>
        <w:t>7</w:t>
      </w:r>
      <w:r w:rsidR="00680ACE">
        <w:rPr>
          <w:rFonts w:eastAsiaTheme="minorEastAsia"/>
        </w:rPr>
        <w:t>):</w:t>
      </w:r>
    </w:p>
    <w:p w14:paraId="4A1189C2" w14:textId="72CD143C" w:rsidR="00F73732" w:rsidRDefault="00F73732" w:rsidP="001D66D3">
      <w:pPr>
        <w:pStyle w:val="MDPI3aequationnumber"/>
        <w:rPr>
          <w:rFonts w:eastAsiaTheme="minorEastAsia"/>
          <w:sz w:val="21"/>
          <w:szCs w:val="21"/>
        </w:rPr>
      </w:pPr>
      <m:oMath>
        <m:r>
          <w:rPr>
            <w:rFonts w:ascii="Cambria Math" w:eastAsiaTheme="minorEastAsia" w:hAnsi="Cambria Math"/>
          </w:rPr>
          <m:t>SimTrust</m:t>
        </m:r>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T</m:t>
            </m:r>
            <m:r>
              <m:rPr>
                <m:sty m:val="p"/>
              </m:rPr>
              <w:rPr>
                <w:rFonts w:ascii="Cambria Math" w:eastAsiaTheme="minorEastAsia" w:hAnsi="Cambria Math"/>
              </w:rPr>
              <m:t>+</m:t>
            </m:r>
            <m:r>
              <w:rPr>
                <w:rFonts w:ascii="Cambria Math" w:eastAsiaTheme="minorEastAsia" w:hAnsi="Cambria Math"/>
              </w:rPr>
              <m:t>S</m:t>
            </m:r>
          </m:num>
          <m:den>
            <m:r>
              <m:rPr>
                <m:sty m:val="p"/>
              </m:rPr>
              <w:rPr>
                <w:rFonts w:ascii="Cambria Math" w:eastAsiaTheme="minorEastAsia" w:hAnsi="Cambria Math"/>
              </w:rPr>
              <m:t>2</m:t>
            </m:r>
          </m:den>
        </m:f>
      </m:oMath>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r>
      <w:r w:rsidR="001D66D3">
        <w:rPr>
          <w:rFonts w:eastAsiaTheme="minorEastAsia"/>
        </w:rPr>
        <w:tab/>
        <w:t>(7)</w:t>
      </w:r>
    </w:p>
    <w:p w14:paraId="658F31F5" w14:textId="48B5D957" w:rsidR="00F73732" w:rsidRDefault="00F73732" w:rsidP="00101066">
      <w:pPr>
        <w:pStyle w:val="MDPI32textnoindent"/>
        <w:rPr>
          <w:rFonts w:eastAsiaTheme="minorEastAsia"/>
        </w:rPr>
      </w:pPr>
      <w:r>
        <w:rPr>
          <w:rFonts w:eastAsiaTheme="minorEastAsia"/>
        </w:rPr>
        <w:t xml:space="preserve">where </w:t>
      </w:r>
      <m:oMath>
        <m:r>
          <w:rPr>
            <w:rFonts w:ascii="Cambria Math" w:eastAsiaTheme="minorEastAsia" w:hAnsi="Cambria Math"/>
          </w:rPr>
          <m:t>T</m:t>
        </m:r>
      </m:oMath>
      <w:r>
        <w:rPr>
          <w:rFonts w:eastAsiaTheme="minorEastAsia"/>
        </w:rPr>
        <w:t xml:space="preserve"> and </w:t>
      </w:r>
      <m:oMath>
        <m:r>
          <w:rPr>
            <w:rFonts w:ascii="Cambria Math" w:eastAsiaTheme="minorEastAsia" w:hAnsi="Cambria Math"/>
          </w:rPr>
          <m:t>S</m:t>
        </m:r>
      </m:oMath>
      <w:r>
        <w:rPr>
          <w:rFonts w:eastAsiaTheme="minorEastAsia"/>
        </w:rPr>
        <w:t xml:space="preserve"> are the trust matrix and similarity matrix, respectively. </w:t>
      </w:r>
      <m:oMath>
        <m:r>
          <w:rPr>
            <w:rFonts w:ascii="Cambria Math" w:eastAsiaTheme="minorEastAsia" w:hAnsi="Cambria Math"/>
          </w:rPr>
          <m:t>T</m:t>
        </m:r>
      </m:oMath>
      <w:r>
        <w:rPr>
          <w:rFonts w:eastAsiaTheme="minorEastAsia"/>
        </w:rPr>
        <w:t xml:space="preserve"> is generated using the </w:t>
      </w:r>
      <w:r w:rsidR="00680ACE">
        <w:rPr>
          <w:rFonts w:eastAsiaTheme="minorEastAsia"/>
        </w:rPr>
        <w:t>Eq.</w:t>
      </w:r>
      <w:r>
        <w:rPr>
          <w:rFonts w:eastAsiaTheme="minorEastAsia"/>
        </w:rPr>
        <w:t xml:space="preserve"> </w:t>
      </w:r>
      <w:r w:rsidR="00680ACE">
        <w:rPr>
          <w:rFonts w:eastAsiaTheme="minorEastAsia"/>
        </w:rPr>
        <w:t>(</w:t>
      </w:r>
      <w:r>
        <w:rPr>
          <w:rFonts w:eastAsiaTheme="minorEastAsia"/>
        </w:rPr>
        <w:t>3</w:t>
      </w:r>
      <w:r w:rsidR="00680ACE">
        <w:rPr>
          <w:rFonts w:eastAsiaTheme="minorEastAsia"/>
        </w:rPr>
        <w:t>)</w:t>
      </w:r>
      <w:r>
        <w:rPr>
          <w:rFonts w:eastAsiaTheme="minorEastAsia"/>
        </w:rPr>
        <w:t xml:space="preserve"> and </w:t>
      </w:r>
      <m:oMath>
        <m:r>
          <w:rPr>
            <w:rFonts w:ascii="Cambria Math" w:eastAsiaTheme="minorEastAsia" w:hAnsi="Cambria Math"/>
          </w:rPr>
          <m:t>S</m:t>
        </m:r>
      </m:oMath>
      <w:r>
        <w:rPr>
          <w:rFonts w:eastAsiaTheme="minorEastAsia"/>
        </w:rPr>
        <w:t xml:space="preserve"> is calculated using the Pea</w:t>
      </w:r>
      <w:r w:rsidR="00680ACE">
        <w:rPr>
          <w:rFonts w:eastAsiaTheme="minorEastAsia"/>
        </w:rPr>
        <w:t>rson correlation formula as in E</w:t>
      </w:r>
      <w:r>
        <w:rPr>
          <w:rFonts w:eastAsiaTheme="minorEastAsia"/>
        </w:rPr>
        <w:t>q</w:t>
      </w:r>
      <w:r w:rsidR="00680ACE">
        <w:rPr>
          <w:rFonts w:eastAsiaTheme="minorEastAsia"/>
        </w:rPr>
        <w:t>.</w:t>
      </w:r>
      <w:r>
        <w:rPr>
          <w:rFonts w:eastAsiaTheme="minorEastAsia"/>
        </w:rPr>
        <w:t xml:space="preserve"> </w:t>
      </w:r>
      <w:r w:rsidR="00680ACE">
        <w:rPr>
          <w:rFonts w:eastAsiaTheme="minorEastAsia"/>
        </w:rPr>
        <w:t>(</w:t>
      </w:r>
      <w:r>
        <w:rPr>
          <w:rFonts w:eastAsiaTheme="minorEastAsia"/>
        </w:rPr>
        <w:t>2</w:t>
      </w:r>
      <w:r w:rsidR="00680ACE">
        <w:rPr>
          <w:rFonts w:eastAsiaTheme="minorEastAsia"/>
        </w:rPr>
        <w:t>)</w:t>
      </w:r>
      <w:r w:rsidR="0052247E">
        <w:rPr>
          <w:rFonts w:eastAsiaTheme="minorEastAsia"/>
        </w:rPr>
        <w:t>.</w:t>
      </w:r>
    </w:p>
    <w:p w14:paraId="2B1C4387" w14:textId="261C4DDB" w:rsidR="0052247E" w:rsidRDefault="0052247E" w:rsidP="0052247E">
      <w:pPr>
        <w:pStyle w:val="MDPI31text"/>
        <w:rPr>
          <w:rFonts w:eastAsiaTheme="minorEastAsia"/>
        </w:rPr>
      </w:pPr>
      <w:r>
        <w:rPr>
          <w:rFonts w:eastAsiaTheme="minorEastAsia"/>
        </w:rPr>
        <w:t xml:space="preserve">We used </w:t>
      </w:r>
      <w:r w:rsidRPr="00064DB6">
        <w:rPr>
          <w:rFonts w:eastAsiaTheme="minorEastAsia"/>
          <w:i/>
        </w:rPr>
        <w:t>surprise</w:t>
      </w:r>
      <w:r>
        <w:rPr>
          <w:rFonts w:eastAsiaTheme="minorEastAsia"/>
        </w:rPr>
        <w:t xml:space="preserve"> framework</w:t>
      </w:r>
      <w:r w:rsidR="00FE0346">
        <w:rPr>
          <w:rFonts w:eastAsiaTheme="minorEastAsia"/>
        </w:rPr>
        <w:t xml:space="preserve"> </w:t>
      </w:r>
      <w:r w:rsidR="00FE0346">
        <w:rPr>
          <w:rFonts w:eastAsiaTheme="minorEastAsia"/>
        </w:rPr>
        <w:fldChar w:fldCharType="begin" w:fldLock="1"/>
      </w:r>
      <w:r w:rsidR="00D90193">
        <w:rPr>
          <w:rFonts w:eastAsiaTheme="minorEastAsia"/>
        </w:rPr>
        <w:instrText>ADDIN CSL_CITATION { "citationItems" : [ { "id" : "ITEM-1", "itemData" : { "author" : [ { "dropping-particle" : "", "family" : "Hug", "given" : "Nicolas", "non-dropping-particle" : "", "parse-names" : false, "suffix" : "" } ], "id" : "ITEM-1", "issued" : { "date-parts" : [ [ "2017" ] ] }, "title" : "{S}urprise, a {P}ython library for recommender systems", "type" : "article" }, "uris" : [ "http://www.mendeley.com/documents/?uuid=26fd0c57-15e4-428e-ae34-c4110ed537a5" ] } ], "mendeley" : { "formattedCitation" : "[21]", "plainTextFormattedCitation" : "[21]", "previouslyFormattedCitation" : "[21]" }, "properties" : { "noteIndex" : 4 }, "schema" : "https://github.com/citation-style-language/schema/raw/master/csl-citation.json" }</w:instrText>
      </w:r>
      <w:r w:rsidR="00FE0346">
        <w:rPr>
          <w:rFonts w:eastAsiaTheme="minorEastAsia"/>
        </w:rPr>
        <w:fldChar w:fldCharType="separate"/>
      </w:r>
      <w:r w:rsidR="00D90193" w:rsidRPr="00D90193">
        <w:rPr>
          <w:rFonts w:eastAsiaTheme="minorEastAsia"/>
          <w:noProof/>
        </w:rPr>
        <w:t>[21]</w:t>
      </w:r>
      <w:r w:rsidR="00FE0346">
        <w:rPr>
          <w:rFonts w:eastAsiaTheme="minorEastAsia"/>
        </w:rPr>
        <w:fldChar w:fldCharType="end"/>
      </w:r>
      <w:r>
        <w:rPr>
          <w:rFonts w:eastAsiaTheme="minorEastAsia"/>
        </w:rPr>
        <w:t xml:space="preserve">, a well-known python framework for recommendation, to implement our algorithm. </w:t>
      </w:r>
      <w:r w:rsidR="006D7348">
        <w:rPr>
          <w:rFonts w:eastAsiaTheme="minorEastAsia"/>
        </w:rPr>
        <w:t>We used an Intel Core i5 2.7GHz with 8GB RAM Macbook Pro to run our</w:t>
      </w:r>
      <w:r w:rsidR="007E0EDE">
        <w:rPr>
          <w:rFonts w:eastAsiaTheme="minorEastAsia"/>
        </w:rPr>
        <w:t xml:space="preserve"> experiment.</w:t>
      </w:r>
      <w:r w:rsidR="007E0EDE" w:rsidRPr="007E0EDE">
        <w:rPr>
          <w:rFonts w:eastAsiaTheme="minorEastAsia"/>
        </w:rPr>
        <w:t xml:space="preserve"> </w:t>
      </w:r>
      <w:r w:rsidR="007E0EDE" w:rsidRPr="0079040D">
        <w:rPr>
          <w:rFonts w:eastAsiaTheme="minorEastAsia"/>
        </w:rPr>
        <w:t xml:space="preserve">We set </w:t>
      </w:r>
      <m:oMath>
        <m:r>
          <w:rPr>
            <w:rFonts w:ascii="Cambria Math" w:eastAsiaTheme="minorEastAsia" w:hAnsi="Cambria Math"/>
          </w:rPr>
          <m:t>max_</m:t>
        </m:r>
      </m:oMath>
      <w:r w:rsidR="007E0EDE" w:rsidRPr="0079040D">
        <w:rPr>
          <w:rFonts w:eastAsiaTheme="minorEastAsia"/>
        </w:rPr>
        <w:t xml:space="preserve">r = 5 (since the maximum rating scale of ml-100k data set is 5), </w:t>
      </w:r>
      <m:oMath>
        <m:r>
          <w:rPr>
            <w:rFonts w:ascii="Cambria Math" w:eastAsiaTheme="minorEastAsia" w:hAnsi="Cambria Math"/>
          </w:rPr>
          <m:t>k</m:t>
        </m:r>
      </m:oMath>
      <w:r w:rsidR="007E0EDE">
        <w:rPr>
          <w:rFonts w:eastAsiaTheme="minorEastAsia"/>
        </w:rPr>
        <w:t xml:space="preserve">=40, </w:t>
      </w:r>
      <w:r w:rsidR="007E0EDE" w:rsidRPr="0079040D">
        <w:rPr>
          <w:rFonts w:eastAsiaTheme="minorEastAsia"/>
        </w:rPr>
        <w:t xml:space="preserve">and trust threshold </w:t>
      </w:r>
      <m:oMath>
        <m:r>
          <w:rPr>
            <w:rFonts w:ascii="Cambria Math" w:hAnsi="Cambria Math"/>
          </w:rPr>
          <m:t>α</m:t>
        </m:r>
      </m:oMath>
      <w:r w:rsidR="007E0EDE" w:rsidRPr="0079040D">
        <w:rPr>
          <w:rFonts w:eastAsiaTheme="minorEastAsia"/>
        </w:rPr>
        <w:t xml:space="preserve"> = 0.2 (for O’D</w:t>
      </w:r>
      <w:r w:rsidR="00ED329F">
        <w:rPr>
          <w:rFonts w:eastAsiaTheme="minorEastAsia"/>
        </w:rPr>
        <w:t>o</w:t>
      </w:r>
      <w:r w:rsidR="007E0EDE" w:rsidRPr="0079040D">
        <w:rPr>
          <w:rFonts w:eastAsiaTheme="minorEastAsia"/>
        </w:rPr>
        <w:t xml:space="preserve">novan’s) in </w:t>
      </w:r>
      <w:r w:rsidR="007E0EDE">
        <w:rPr>
          <w:rFonts w:eastAsiaTheme="minorEastAsia"/>
        </w:rPr>
        <w:t>the experiment</w:t>
      </w:r>
      <w:r w:rsidR="007E0EDE" w:rsidRPr="0079040D">
        <w:rPr>
          <w:rFonts w:eastAsiaTheme="minorEastAsia"/>
        </w:rPr>
        <w:t xml:space="preserve"> unless otherwise stated</w:t>
      </w:r>
      <w:r w:rsidR="007E0EDE">
        <w:rPr>
          <w:rFonts w:eastAsiaTheme="minorEastAsia"/>
        </w:rPr>
        <w:t>.</w:t>
      </w:r>
    </w:p>
    <w:p w14:paraId="18CB4229" w14:textId="77777777" w:rsidR="0052247E" w:rsidRDefault="0052247E" w:rsidP="00101066">
      <w:pPr>
        <w:pStyle w:val="MDPI32textnoindent"/>
        <w:rPr>
          <w:rFonts w:eastAsiaTheme="minorEastAsia"/>
        </w:rPr>
      </w:pPr>
    </w:p>
    <w:p w14:paraId="46950C11" w14:textId="2A7AB9A8" w:rsidR="00F73732" w:rsidRDefault="00F73732" w:rsidP="00B16E10">
      <w:pPr>
        <w:pStyle w:val="MDPI22heading2"/>
      </w:pPr>
      <w:r>
        <w:t>4.2 Evaluation Metrics</w:t>
      </w:r>
    </w:p>
    <w:p w14:paraId="323210E5" w14:textId="4532A07A" w:rsidR="00F73732" w:rsidRDefault="00F73732" w:rsidP="00101066">
      <w:pPr>
        <w:pStyle w:val="MDPI31text"/>
        <w:rPr>
          <w:rFonts w:eastAsiaTheme="minorEastAsia"/>
        </w:rPr>
      </w:pPr>
      <w:r>
        <w:rPr>
          <w:rFonts w:eastAsiaTheme="minorEastAsia"/>
        </w:rPr>
        <w:t>Most commonly used accuracy metrics in CF are Mean Absolute Error (MAE) and Root Mean Square Error (RMSE). Therefore, we adopt these two matrices to measure the prediction accuracy our model. MAE treats all errors equally while RMSE punishes more on higher deviation from ground truth. RMSE is calculated as</w:t>
      </w:r>
      <w:r w:rsidR="00C1756E">
        <w:rPr>
          <w:rFonts w:eastAsiaTheme="minorEastAsia"/>
        </w:rPr>
        <w:t>:</w:t>
      </w:r>
    </w:p>
    <w:p w14:paraId="2597A21B" w14:textId="45344B20" w:rsidR="00C1756E" w:rsidRDefault="00C1756E" w:rsidP="00EC3769">
      <w:pPr>
        <w:pStyle w:val="MDPI3aequationnumber"/>
      </w:pPr>
      <m:oMath>
        <m:r>
          <m:rPr>
            <m:sty m:val="p"/>
          </m:rPr>
          <w:rPr>
            <w:rFonts w:ascii="Cambria Math" w:eastAsiaTheme="minorEastAsia" w:hAnsi="Cambria Math"/>
          </w:rPr>
          <m:t>RMSE=</m:t>
        </m:r>
        <m:rad>
          <m:radPr>
            <m:degHide m:val="1"/>
            <m:ctrlPr>
              <w:rPr>
                <w:rFonts w:ascii="Cambria Math" w:eastAsiaTheme="minorEastAsia" w:hAnsi="Cambria Math"/>
              </w:rPr>
            </m:ctrlPr>
          </m:radPr>
          <m:deg/>
          <m:e>
            <m:f>
              <m:fPr>
                <m:ctrlPr>
                  <w:rPr>
                    <w:rFonts w:ascii="Cambria Math" w:eastAsiaTheme="minorEastAsia" w:hAnsi="Cambria Math"/>
                  </w:rPr>
                </m:ctrlPr>
              </m:fPr>
              <m:num>
                <m:sSup>
                  <m:sSupPr>
                    <m:ctrlPr>
                      <w:rPr>
                        <w:rFonts w:ascii="Cambria Math" w:eastAsiaTheme="minorEastAsia" w:hAnsi="Cambria Math"/>
                      </w:rPr>
                    </m:ctrlPr>
                  </m:sSupPr>
                  <m:e>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j</m:t>
                        </m:r>
                      </m:sub>
                      <m:sup/>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u,j</m:t>
                                </m:r>
                              </m:sub>
                            </m:sSub>
                          </m:e>
                        </m:d>
                      </m:e>
                    </m:nary>
                  </m:e>
                  <m:sup>
                    <m:r>
                      <w:rPr>
                        <w:rFonts w:ascii="Cambria Math" w:eastAsiaTheme="minorEastAsia" w:hAnsi="Cambria Math"/>
                      </w:rPr>
                      <m:t>2</m:t>
                    </m:r>
                  </m:sup>
                </m:sSup>
              </m:num>
              <m:den>
                <m:r>
                  <m:rPr>
                    <m:sty m:val="p"/>
                  </m:rPr>
                  <w:rPr>
                    <w:rFonts w:ascii="Cambria Math" w:eastAsiaTheme="minorEastAsia" w:hAnsi="Cambria Math"/>
                  </w:rPr>
                  <m:t>|</m:t>
                </m:r>
                <m:acc>
                  <m:accPr>
                    <m:ctrlPr>
                      <w:rPr>
                        <w:rFonts w:ascii="Cambria Math" w:eastAsiaTheme="minorEastAsia" w:hAnsi="Cambria Math"/>
                      </w:rPr>
                    </m:ctrlPr>
                  </m:accPr>
                  <m:e>
                    <m:r>
                      <m:rPr>
                        <m:sty m:val="p"/>
                      </m:rPr>
                      <w:rPr>
                        <w:rFonts w:ascii="Cambria Math" w:eastAsiaTheme="minorEastAsia" w:hAnsi="Cambria Math"/>
                      </w:rPr>
                      <m:t>R</m:t>
                    </m:r>
                  </m:e>
                </m:acc>
                <m:r>
                  <m:rPr>
                    <m:sty m:val="p"/>
                  </m:rPr>
                  <w:rPr>
                    <w:rFonts w:ascii="Cambria Math" w:eastAsiaTheme="minorEastAsia" w:hAnsi="Cambria Math"/>
                  </w:rPr>
                  <m:t>|</m:t>
                </m:r>
              </m:den>
            </m:f>
          </m:e>
        </m:rad>
      </m:oMath>
      <w:r w:rsidR="00EC3769">
        <w:tab/>
      </w:r>
      <w:r w:rsidR="00EC3769">
        <w:tab/>
      </w:r>
      <w:r w:rsidR="00EC3769">
        <w:tab/>
      </w:r>
      <w:r w:rsidR="00EC3769">
        <w:tab/>
      </w:r>
      <w:r w:rsidR="00EC3769">
        <w:tab/>
      </w:r>
      <w:r w:rsidR="00EC3769">
        <w:tab/>
      </w:r>
      <w:r w:rsidR="00EC3769">
        <w:tab/>
      </w:r>
      <w:r w:rsidR="00EC3769">
        <w:tab/>
      </w:r>
      <w:r w:rsidR="00EC3769">
        <w:tab/>
        <w:t>(8)</w:t>
      </w:r>
    </w:p>
    <w:p w14:paraId="37C366FF" w14:textId="2C611C7D" w:rsidR="00794DFA" w:rsidRDefault="00794DFA" w:rsidP="00101066">
      <w:pPr>
        <w:pStyle w:val="MDPI32textnoindent"/>
        <w:rPr>
          <w:rFonts w:eastAsiaTheme="minorEastAsia"/>
        </w:rPr>
      </w:pPr>
      <w:r>
        <w:rPr>
          <w:rFonts w:eastAsiaTheme="minorEastAsia"/>
        </w:rPr>
        <w:t>Mean Absolute Error (MAE) is a calculated as:</w:t>
      </w:r>
    </w:p>
    <w:p w14:paraId="5E530EE4" w14:textId="77777777" w:rsidR="00794DFA" w:rsidRDefault="00794DFA" w:rsidP="00794DFA">
      <w:pPr>
        <w:rPr>
          <w:rFonts w:eastAsiaTheme="minorEastAsia"/>
          <w:sz w:val="21"/>
          <w:szCs w:val="21"/>
        </w:rPr>
      </w:pPr>
    </w:p>
    <w:p w14:paraId="4A1F4F9E" w14:textId="78ADBD99" w:rsidR="00794DFA" w:rsidRPr="00A54F47" w:rsidRDefault="00794DFA" w:rsidP="00AF7A1A">
      <w:pPr>
        <w:pStyle w:val="MDPI3aequationnumber"/>
        <w:rPr>
          <w:rFonts w:eastAsiaTheme="minorEastAsia"/>
        </w:rPr>
      </w:pPr>
      <m:oMath>
        <m:r>
          <m:rPr>
            <m:sty m:val="p"/>
          </m:rPr>
          <w:rPr>
            <w:rFonts w:ascii="Cambria Math" w:eastAsiaTheme="minorEastAsia" w:hAnsi="Cambria Math"/>
          </w:rPr>
          <m:t xml:space="preserve">MAE= </m:t>
        </m:r>
        <m:f>
          <m:fPr>
            <m:ctrlPr>
              <w:rPr>
                <w:rFonts w:ascii="Cambria Math" w:eastAsiaTheme="minorEastAsia" w:hAnsi="Cambria Math"/>
              </w:rPr>
            </m:ctrlPr>
          </m:fPr>
          <m:num>
            <m:nary>
              <m:naryPr>
                <m:chr m:val="∑"/>
                <m:limLoc m:val="subSup"/>
                <m:supHide m:val="1"/>
                <m:ctrlPr>
                  <w:rPr>
                    <w:rFonts w:ascii="Cambria Math" w:eastAsiaTheme="minorEastAsia" w:hAnsi="Cambria Math"/>
                  </w:rPr>
                </m:ctrlPr>
              </m:naryPr>
              <m:sub>
                <m:r>
                  <m:rPr>
                    <m:sty m:val="p"/>
                  </m:rPr>
                  <w:rPr>
                    <w:rFonts w:ascii="Cambria Math" w:eastAsiaTheme="minorEastAsia" w:hAnsi="Cambria Math"/>
                  </w:rPr>
                  <m:t>j</m:t>
                </m:r>
              </m:sub>
              <m:sup/>
              <m:e>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u,j</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u,j</m:t>
                    </m:r>
                  </m:sub>
                </m:sSub>
                <m:r>
                  <w:rPr>
                    <w:rFonts w:ascii="Cambria Math" w:eastAsiaTheme="minorEastAsia" w:hAnsi="Cambria Math"/>
                  </w:rPr>
                  <m:t>|</m:t>
                </m:r>
              </m:e>
            </m:nary>
          </m:num>
          <m:den>
            <m:r>
              <m:rPr>
                <m:sty m:val="p"/>
              </m:rPr>
              <w:rPr>
                <w:rFonts w:ascii="Cambria Math" w:eastAsiaTheme="minorEastAsia" w:hAnsi="Cambria Math"/>
              </w:rPr>
              <m:t>|</m:t>
            </m:r>
            <m:acc>
              <m:accPr>
                <m:ctrlPr>
                  <w:rPr>
                    <w:rFonts w:ascii="Cambria Math" w:eastAsiaTheme="minorEastAsia" w:hAnsi="Cambria Math"/>
                  </w:rPr>
                </m:ctrlPr>
              </m:accPr>
              <m:e>
                <m:r>
                  <m:rPr>
                    <m:sty m:val="p"/>
                  </m:rPr>
                  <w:rPr>
                    <w:rFonts w:ascii="Cambria Math" w:eastAsiaTheme="minorEastAsia" w:hAnsi="Cambria Math"/>
                  </w:rPr>
                  <m:t>R</m:t>
                </m:r>
              </m:e>
            </m:acc>
            <m:r>
              <m:rPr>
                <m:sty m:val="p"/>
              </m:rPr>
              <w:rPr>
                <w:rFonts w:ascii="Cambria Math" w:eastAsiaTheme="minorEastAsia" w:hAnsi="Cambria Math"/>
              </w:rPr>
              <m:t>|</m:t>
            </m:r>
          </m:den>
        </m:f>
      </m:oMath>
      <w:r w:rsidR="00B12061" w:rsidRPr="00A54F47">
        <w:rPr>
          <w:rFonts w:eastAsiaTheme="minorEastAsia"/>
        </w:rPr>
        <w:t xml:space="preserve">  </w:t>
      </w:r>
      <w:r w:rsidR="00B12061" w:rsidRPr="00A54F47">
        <w:rPr>
          <w:rFonts w:eastAsiaTheme="minorEastAsia"/>
        </w:rPr>
        <w:tab/>
      </w:r>
      <w:r w:rsidR="00B12061" w:rsidRPr="00A54F47">
        <w:rPr>
          <w:rFonts w:eastAsiaTheme="minorEastAsia"/>
        </w:rPr>
        <w:tab/>
      </w:r>
      <w:r w:rsidR="00B12061" w:rsidRPr="00A54F47">
        <w:rPr>
          <w:rFonts w:eastAsiaTheme="minorEastAsia"/>
        </w:rPr>
        <w:tab/>
      </w:r>
      <w:r w:rsidR="00B12061" w:rsidRPr="00A54F47">
        <w:rPr>
          <w:rFonts w:eastAsiaTheme="minorEastAsia"/>
        </w:rPr>
        <w:tab/>
      </w:r>
      <w:r w:rsidR="00B12061" w:rsidRPr="00A54F47">
        <w:rPr>
          <w:rFonts w:eastAsiaTheme="minorEastAsia"/>
        </w:rPr>
        <w:tab/>
      </w:r>
      <w:r w:rsidR="00B12061" w:rsidRPr="00A54F47">
        <w:rPr>
          <w:rFonts w:eastAsiaTheme="minorEastAsia"/>
        </w:rPr>
        <w:tab/>
      </w:r>
      <w:r w:rsidR="00B12061" w:rsidRPr="00A54F47">
        <w:rPr>
          <w:rFonts w:eastAsiaTheme="minorEastAsia"/>
        </w:rPr>
        <w:tab/>
      </w:r>
      <w:r w:rsidR="00B12061" w:rsidRPr="00A54F47">
        <w:rPr>
          <w:rFonts w:eastAsiaTheme="minorEastAsia"/>
        </w:rPr>
        <w:tab/>
      </w:r>
      <w:r w:rsidR="00B12061" w:rsidRPr="00A54F47">
        <w:rPr>
          <w:rFonts w:eastAsiaTheme="minorEastAsia"/>
        </w:rPr>
        <w:tab/>
        <w:t>(9)</w:t>
      </w:r>
    </w:p>
    <w:p w14:paraId="108EEB0E" w14:textId="529342F3" w:rsidR="000C4AC6" w:rsidRDefault="00794DFA" w:rsidP="00101066">
      <w:pPr>
        <w:pStyle w:val="MDPI32textnoindent"/>
        <w:rPr>
          <w:rFonts w:eastAsiaTheme="minorEastAsia"/>
        </w:rPr>
      </w:pPr>
      <w:r>
        <w:rPr>
          <w:rFonts w:eastAsiaTheme="minorEastAsia"/>
        </w:rPr>
        <w:t xml:space="preserve">where </w:t>
      </w:r>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u, j</m:t>
            </m:r>
          </m:sub>
        </m:sSub>
      </m:oMath>
      <w:r>
        <w:rPr>
          <w:rFonts w:eastAsiaTheme="minorEastAsia"/>
        </w:rPr>
        <w:t xml:space="preserve"> is the predicted rating, </w:t>
      </w:r>
      <m:oMath>
        <m:sSub>
          <m:sSubPr>
            <m:ctrlPr>
              <w:rPr>
                <w:rFonts w:ascii="Cambria Math" w:eastAsiaTheme="minorEastAsia" w:hAnsi="Cambria Math"/>
              </w:rPr>
            </m:ctrlPr>
          </m:sSubPr>
          <m:e>
            <m:r>
              <w:rPr>
                <w:rFonts w:ascii="Cambria Math" w:eastAsiaTheme="minorEastAsia" w:hAnsi="Cambria Math"/>
              </w:rPr>
              <m:t>r</m:t>
            </m:r>
          </m:e>
          <m:sub>
            <m:r>
              <m:rPr>
                <m:sty m:val="p"/>
              </m:rPr>
              <w:rPr>
                <w:rFonts w:ascii="Cambria Math" w:eastAsiaTheme="minorEastAsia" w:hAnsi="Cambria Math"/>
              </w:rPr>
              <m:t>u, j</m:t>
            </m:r>
          </m:sub>
        </m:sSub>
      </m:oMath>
      <w:r>
        <w:rPr>
          <w:rFonts w:eastAsiaTheme="minorEastAsia"/>
        </w:rPr>
        <w:t xml:space="preserve"> is the actual rating of the </w:t>
      </w:r>
      <w:r w:rsidRPr="00973B71">
        <w:rPr>
          <w:rFonts w:eastAsiaTheme="minorEastAsia"/>
          <w:i/>
        </w:rPr>
        <w:t>j</w:t>
      </w:r>
      <w:r w:rsidRPr="00973B71">
        <w:rPr>
          <w:rFonts w:eastAsiaTheme="minorEastAsia"/>
          <w:i/>
          <w:vertAlign w:val="superscript"/>
        </w:rPr>
        <w:t>th</w:t>
      </w:r>
      <w:r>
        <w:rPr>
          <w:rFonts w:eastAsiaTheme="minorEastAsia"/>
        </w:rPr>
        <w:t xml:space="preserve"> item, and </w:t>
      </w:r>
      <m:oMath>
        <m:acc>
          <m:accPr>
            <m:ctrlPr>
              <w:rPr>
                <w:rFonts w:ascii="Cambria Math" w:eastAsiaTheme="minorEastAsia" w:hAnsi="Cambria Math"/>
              </w:rPr>
            </m:ctrlPr>
          </m:accPr>
          <m:e>
            <m:r>
              <m:rPr>
                <m:sty m:val="p"/>
              </m:rPr>
              <w:rPr>
                <w:rFonts w:ascii="Cambria Math" w:eastAsiaTheme="minorEastAsia" w:hAnsi="Cambria Math"/>
              </w:rPr>
              <m:t>R</m:t>
            </m:r>
          </m:e>
        </m:acc>
      </m:oMath>
      <w:r>
        <w:rPr>
          <w:rFonts w:eastAsiaTheme="minorEastAsia"/>
        </w:rPr>
        <w:t xml:space="preserve"> is the predicted rating matrix. MAE and RMSE will be equal if there are no variance in errors.</w:t>
      </w:r>
    </w:p>
    <w:p w14:paraId="3E179A32" w14:textId="1153D2BB" w:rsidR="00FC740B" w:rsidRPr="00C83A27" w:rsidRDefault="00FC740B" w:rsidP="00C83A27">
      <w:pPr>
        <w:pStyle w:val="MDPI21heading1"/>
        <w:rPr>
          <w:rFonts w:eastAsiaTheme="minorEastAsia"/>
        </w:rPr>
      </w:pPr>
      <w:r>
        <w:t xml:space="preserve">5. Results and </w:t>
      </w:r>
      <w:r w:rsidRPr="00EB3F77">
        <w:t>Discussion</w:t>
      </w:r>
    </w:p>
    <w:p w14:paraId="47F9E41B" w14:textId="7BAC53B4" w:rsidR="000C4AC6" w:rsidRDefault="00FC740B" w:rsidP="00B16E10">
      <w:pPr>
        <w:pStyle w:val="MDPI22heading2"/>
      </w:pPr>
      <w:r>
        <w:t>5</w:t>
      </w:r>
      <w:r w:rsidR="00794DFA">
        <w:t>.</w:t>
      </w:r>
      <w:r>
        <w:t>1</w:t>
      </w:r>
      <w:r w:rsidR="00794DFA">
        <w:t xml:space="preserve"> Results</w:t>
      </w:r>
    </w:p>
    <w:tbl>
      <w:tblPr>
        <w:tblW w:w="0" w:type="auto"/>
        <w:jc w:val="center"/>
        <w:tblBorders>
          <w:top w:val="single" w:sz="8" w:space="0" w:color="auto"/>
          <w:bottom w:val="single" w:sz="8" w:space="0" w:color="auto"/>
        </w:tblBorders>
        <w:tblLook w:val="04A0" w:firstRow="1" w:lastRow="0" w:firstColumn="1" w:lastColumn="0" w:noHBand="0" w:noVBand="1"/>
      </w:tblPr>
      <w:tblGrid>
        <w:gridCol w:w="1472"/>
        <w:gridCol w:w="1532"/>
        <w:gridCol w:w="1497"/>
        <w:gridCol w:w="1497"/>
        <w:gridCol w:w="1512"/>
        <w:gridCol w:w="1334"/>
      </w:tblGrid>
      <w:tr w:rsidR="000C4AC6" w:rsidRPr="002722EE" w14:paraId="5ECF3395" w14:textId="35DD87ED" w:rsidTr="000C4AC6">
        <w:trPr>
          <w:jc w:val="center"/>
        </w:trPr>
        <w:tc>
          <w:tcPr>
            <w:tcW w:w="1472" w:type="dxa"/>
            <w:tcBorders>
              <w:bottom w:val="single" w:sz="4" w:space="0" w:color="auto"/>
            </w:tcBorders>
            <w:shd w:val="clear" w:color="auto" w:fill="auto"/>
            <w:vAlign w:val="center"/>
          </w:tcPr>
          <w:p w14:paraId="003AD3C2" w14:textId="1BEDD4A5" w:rsidR="000C4AC6" w:rsidRPr="002722EE" w:rsidRDefault="000C4AC6" w:rsidP="00EA1026">
            <w:pPr>
              <w:pStyle w:val="MDPI42tablebody"/>
              <w:spacing w:line="240" w:lineRule="auto"/>
              <w:rPr>
                <w:b/>
                <w:snapToGrid/>
              </w:rPr>
            </w:pPr>
            <w:r>
              <w:rPr>
                <w:b/>
                <w:snapToGrid/>
              </w:rPr>
              <w:t>Method</w:t>
            </w:r>
          </w:p>
        </w:tc>
        <w:tc>
          <w:tcPr>
            <w:tcW w:w="1532" w:type="dxa"/>
            <w:tcBorders>
              <w:bottom w:val="single" w:sz="4" w:space="0" w:color="auto"/>
            </w:tcBorders>
          </w:tcPr>
          <w:p w14:paraId="0B5D7906" w14:textId="4AAB8195" w:rsidR="000C4AC6" w:rsidRPr="002722EE" w:rsidRDefault="000C4AC6" w:rsidP="00EA1026">
            <w:pPr>
              <w:pStyle w:val="MDPI42tablebody"/>
              <w:spacing w:line="240" w:lineRule="auto"/>
              <w:rPr>
                <w:b/>
                <w:snapToGrid/>
              </w:rPr>
            </w:pPr>
            <w:r>
              <w:rPr>
                <w:b/>
                <w:snapToGrid/>
              </w:rPr>
              <w:t>AgreeTrust</w:t>
            </w:r>
          </w:p>
        </w:tc>
        <w:tc>
          <w:tcPr>
            <w:tcW w:w="1497" w:type="dxa"/>
            <w:tcBorders>
              <w:bottom w:val="single" w:sz="4" w:space="0" w:color="auto"/>
            </w:tcBorders>
          </w:tcPr>
          <w:p w14:paraId="1257F75F" w14:textId="28BF6AA7" w:rsidR="000C4AC6" w:rsidRPr="002722EE" w:rsidRDefault="000C4AC6" w:rsidP="00EA1026">
            <w:pPr>
              <w:pStyle w:val="MDPI42tablebody"/>
              <w:spacing w:line="240" w:lineRule="auto"/>
              <w:rPr>
                <w:b/>
                <w:snapToGrid/>
              </w:rPr>
            </w:pPr>
            <w:r>
              <w:rPr>
                <w:b/>
                <w:snapToGrid/>
              </w:rPr>
              <w:t>SimTrust</w:t>
            </w:r>
          </w:p>
        </w:tc>
        <w:tc>
          <w:tcPr>
            <w:tcW w:w="1497" w:type="dxa"/>
            <w:tcBorders>
              <w:bottom w:val="single" w:sz="4" w:space="0" w:color="auto"/>
            </w:tcBorders>
            <w:shd w:val="clear" w:color="auto" w:fill="auto"/>
            <w:vAlign w:val="center"/>
          </w:tcPr>
          <w:p w14:paraId="6BDA66F5" w14:textId="77AEE195" w:rsidR="000C4AC6" w:rsidRPr="002722EE" w:rsidRDefault="000C4AC6" w:rsidP="00CC4866">
            <w:pPr>
              <w:pStyle w:val="MDPI42tablebody"/>
              <w:spacing w:line="240" w:lineRule="auto"/>
              <w:rPr>
                <w:b/>
                <w:snapToGrid/>
              </w:rPr>
            </w:pPr>
            <w:r>
              <w:rPr>
                <w:b/>
                <w:snapToGrid/>
              </w:rPr>
              <w:t>O</w:t>
            </w:r>
            <w:r w:rsidR="00CC4866">
              <w:rPr>
                <w:b/>
                <w:snapToGrid/>
              </w:rPr>
              <w:t>’D</w:t>
            </w:r>
            <w:r w:rsidR="007E431A">
              <w:rPr>
                <w:b/>
                <w:snapToGrid/>
              </w:rPr>
              <w:t>o</w:t>
            </w:r>
            <w:r>
              <w:rPr>
                <w:b/>
                <w:snapToGrid/>
              </w:rPr>
              <w:t xml:space="preserve">novan </w:t>
            </w:r>
          </w:p>
        </w:tc>
        <w:tc>
          <w:tcPr>
            <w:tcW w:w="1512" w:type="dxa"/>
            <w:tcBorders>
              <w:bottom w:val="single" w:sz="4" w:space="0" w:color="auto"/>
            </w:tcBorders>
            <w:shd w:val="clear" w:color="auto" w:fill="auto"/>
            <w:vAlign w:val="center"/>
          </w:tcPr>
          <w:p w14:paraId="34ACA8A9" w14:textId="6CDC363C" w:rsidR="000C4AC6" w:rsidRPr="002722EE" w:rsidRDefault="000C4AC6" w:rsidP="000C4AC6">
            <w:pPr>
              <w:pStyle w:val="MDPI42tablebody"/>
              <w:spacing w:line="240" w:lineRule="auto"/>
              <w:rPr>
                <w:b/>
                <w:snapToGrid/>
              </w:rPr>
            </w:pPr>
            <w:r>
              <w:rPr>
                <w:b/>
                <w:snapToGrid/>
              </w:rPr>
              <w:t>PitsMarsh</w:t>
            </w:r>
          </w:p>
        </w:tc>
        <w:tc>
          <w:tcPr>
            <w:tcW w:w="1334" w:type="dxa"/>
            <w:tcBorders>
              <w:bottom w:val="single" w:sz="4" w:space="0" w:color="auto"/>
            </w:tcBorders>
          </w:tcPr>
          <w:p w14:paraId="0EB46FD5" w14:textId="015F9D3D" w:rsidR="000C4AC6" w:rsidRDefault="000C4AC6" w:rsidP="000C4AC6">
            <w:pPr>
              <w:pStyle w:val="MDPI42tablebody"/>
              <w:spacing w:line="240" w:lineRule="auto"/>
              <w:rPr>
                <w:b/>
                <w:snapToGrid/>
              </w:rPr>
            </w:pPr>
            <w:r>
              <w:rPr>
                <w:b/>
                <w:snapToGrid/>
              </w:rPr>
              <w:t>kNNmeans</w:t>
            </w:r>
          </w:p>
        </w:tc>
      </w:tr>
      <w:tr w:rsidR="000C4AC6" w:rsidRPr="00EB3F77" w14:paraId="39976691" w14:textId="3B3304F6" w:rsidTr="00EC24FA">
        <w:trPr>
          <w:trHeight w:val="306"/>
          <w:jc w:val="center"/>
        </w:trPr>
        <w:tc>
          <w:tcPr>
            <w:tcW w:w="1472" w:type="dxa"/>
            <w:shd w:val="clear" w:color="auto" w:fill="auto"/>
            <w:vAlign w:val="center"/>
          </w:tcPr>
          <w:p w14:paraId="4DFAD350" w14:textId="1156BF93" w:rsidR="000C4AC6" w:rsidRPr="00EB3F77" w:rsidRDefault="000C4AC6" w:rsidP="00EA1026">
            <w:pPr>
              <w:pStyle w:val="MDPI42tablebody"/>
              <w:spacing w:line="240" w:lineRule="auto"/>
            </w:pPr>
            <w:r>
              <w:t>RMSE (item)</w:t>
            </w:r>
          </w:p>
        </w:tc>
        <w:tc>
          <w:tcPr>
            <w:tcW w:w="1532" w:type="dxa"/>
          </w:tcPr>
          <w:p w14:paraId="294EF729" w14:textId="65B8BC86" w:rsidR="000C4AC6" w:rsidRPr="00EB3F77" w:rsidRDefault="002253A0" w:rsidP="00EA1026">
            <w:pPr>
              <w:pStyle w:val="MDPI42tablebody"/>
              <w:spacing w:line="240" w:lineRule="auto"/>
            </w:pPr>
            <w:r>
              <w:rPr>
                <w:rFonts w:eastAsiaTheme="minorEastAsia"/>
                <w:sz w:val="21"/>
                <w:szCs w:val="21"/>
              </w:rPr>
              <w:t>0.9355</w:t>
            </w:r>
          </w:p>
        </w:tc>
        <w:tc>
          <w:tcPr>
            <w:tcW w:w="1497" w:type="dxa"/>
          </w:tcPr>
          <w:p w14:paraId="17FAD9E4" w14:textId="50FF95E2" w:rsidR="000C4AC6" w:rsidRPr="00EB3F77" w:rsidRDefault="002253A0" w:rsidP="00EA1026">
            <w:pPr>
              <w:pStyle w:val="MDPI42tablebody"/>
              <w:spacing w:line="240" w:lineRule="auto"/>
            </w:pPr>
            <w:r w:rsidRPr="00F22045">
              <w:rPr>
                <w:rFonts w:eastAsiaTheme="minorEastAsia"/>
                <w:b/>
                <w:sz w:val="21"/>
                <w:szCs w:val="21"/>
              </w:rPr>
              <w:t>0.9283</w:t>
            </w:r>
          </w:p>
        </w:tc>
        <w:tc>
          <w:tcPr>
            <w:tcW w:w="1497" w:type="dxa"/>
            <w:shd w:val="clear" w:color="auto" w:fill="auto"/>
            <w:vAlign w:val="center"/>
          </w:tcPr>
          <w:p w14:paraId="2A898B64" w14:textId="3641BF1F" w:rsidR="000C4AC6" w:rsidRPr="00EB3F77" w:rsidRDefault="00F9134D" w:rsidP="002766BE">
            <w:pPr>
              <w:pStyle w:val="MDPI42tablebody"/>
              <w:spacing w:line="240" w:lineRule="auto"/>
            </w:pPr>
            <w:r>
              <w:t>0.95</w:t>
            </w:r>
            <w:r w:rsidR="002766BE">
              <w:t>17</w:t>
            </w:r>
          </w:p>
        </w:tc>
        <w:tc>
          <w:tcPr>
            <w:tcW w:w="1512" w:type="dxa"/>
            <w:shd w:val="clear" w:color="auto" w:fill="auto"/>
            <w:vAlign w:val="center"/>
          </w:tcPr>
          <w:p w14:paraId="79B5414F" w14:textId="5DA62D8F" w:rsidR="000C4AC6" w:rsidRPr="00EB3F77" w:rsidRDefault="002253A0" w:rsidP="00EA1026">
            <w:pPr>
              <w:pStyle w:val="MDPI42tablebody"/>
              <w:spacing w:line="240" w:lineRule="auto"/>
            </w:pPr>
            <w:r>
              <w:rPr>
                <w:rFonts w:eastAsiaTheme="minorEastAsia"/>
                <w:sz w:val="21"/>
                <w:szCs w:val="21"/>
              </w:rPr>
              <w:t>0.9353</w:t>
            </w:r>
          </w:p>
        </w:tc>
        <w:tc>
          <w:tcPr>
            <w:tcW w:w="1334" w:type="dxa"/>
          </w:tcPr>
          <w:p w14:paraId="2F522F41" w14:textId="46E146C6" w:rsidR="000C4AC6" w:rsidRPr="00EB3F77" w:rsidRDefault="002253A0" w:rsidP="00EA1026">
            <w:pPr>
              <w:pStyle w:val="MDPI42tablebody"/>
              <w:spacing w:line="240" w:lineRule="auto"/>
            </w:pPr>
            <w:r>
              <w:rPr>
                <w:rFonts w:eastAsiaTheme="minorEastAsia"/>
                <w:sz w:val="21"/>
                <w:szCs w:val="21"/>
              </w:rPr>
              <w:t>0.9394</w:t>
            </w:r>
          </w:p>
        </w:tc>
      </w:tr>
      <w:tr w:rsidR="000C4AC6" w:rsidRPr="00EB3F77" w14:paraId="14727E33" w14:textId="7EEB9AF0" w:rsidTr="000C4AC6">
        <w:trPr>
          <w:trHeight w:val="246"/>
          <w:jc w:val="center"/>
        </w:trPr>
        <w:tc>
          <w:tcPr>
            <w:tcW w:w="1472" w:type="dxa"/>
            <w:shd w:val="clear" w:color="auto" w:fill="auto"/>
            <w:vAlign w:val="center"/>
          </w:tcPr>
          <w:p w14:paraId="00468DB0" w14:textId="6F372D18" w:rsidR="000C4AC6" w:rsidRPr="00EB3F77" w:rsidRDefault="000C4AC6" w:rsidP="00EA1026">
            <w:pPr>
              <w:pStyle w:val="MDPI42tablebody"/>
              <w:spacing w:line="240" w:lineRule="auto"/>
            </w:pPr>
            <w:r>
              <w:t>MAE (item)</w:t>
            </w:r>
          </w:p>
        </w:tc>
        <w:tc>
          <w:tcPr>
            <w:tcW w:w="1532" w:type="dxa"/>
          </w:tcPr>
          <w:p w14:paraId="47495107" w14:textId="6D3253D3" w:rsidR="000C4AC6" w:rsidRPr="00EB3F77" w:rsidRDefault="002253A0" w:rsidP="00EA1026">
            <w:pPr>
              <w:pStyle w:val="MDPI42tablebody"/>
              <w:spacing w:line="240" w:lineRule="auto"/>
            </w:pPr>
            <w:r>
              <w:rPr>
                <w:rFonts w:eastAsiaTheme="minorEastAsia"/>
                <w:sz w:val="21"/>
                <w:szCs w:val="21"/>
              </w:rPr>
              <w:t>0.7358</w:t>
            </w:r>
          </w:p>
        </w:tc>
        <w:tc>
          <w:tcPr>
            <w:tcW w:w="1497" w:type="dxa"/>
          </w:tcPr>
          <w:p w14:paraId="5F30B281" w14:textId="195686C7" w:rsidR="000C4AC6" w:rsidRPr="00EB3F77" w:rsidRDefault="002253A0" w:rsidP="00EA1026">
            <w:pPr>
              <w:pStyle w:val="MDPI42tablebody"/>
              <w:spacing w:line="240" w:lineRule="auto"/>
            </w:pPr>
            <w:r w:rsidRPr="00F22045">
              <w:rPr>
                <w:rFonts w:eastAsiaTheme="minorEastAsia"/>
                <w:b/>
                <w:sz w:val="21"/>
                <w:szCs w:val="21"/>
              </w:rPr>
              <w:t>0.7293</w:t>
            </w:r>
          </w:p>
        </w:tc>
        <w:tc>
          <w:tcPr>
            <w:tcW w:w="1497" w:type="dxa"/>
            <w:shd w:val="clear" w:color="auto" w:fill="auto"/>
            <w:vAlign w:val="center"/>
          </w:tcPr>
          <w:p w14:paraId="2DB65794" w14:textId="5AEE07EC" w:rsidR="000C4AC6" w:rsidRPr="00EB3F77" w:rsidRDefault="00F9134D" w:rsidP="002766BE">
            <w:pPr>
              <w:pStyle w:val="MDPI42tablebody"/>
              <w:spacing w:line="240" w:lineRule="auto"/>
            </w:pPr>
            <w:r>
              <w:t>0.75</w:t>
            </w:r>
            <w:r w:rsidR="002766BE">
              <w:t>06</w:t>
            </w:r>
          </w:p>
        </w:tc>
        <w:tc>
          <w:tcPr>
            <w:tcW w:w="1512" w:type="dxa"/>
            <w:shd w:val="clear" w:color="auto" w:fill="auto"/>
            <w:vAlign w:val="center"/>
          </w:tcPr>
          <w:p w14:paraId="474A9CE9" w14:textId="3D0E4C97" w:rsidR="000C4AC6" w:rsidRPr="00EB3F77" w:rsidRDefault="002253A0" w:rsidP="00EA1026">
            <w:pPr>
              <w:pStyle w:val="MDPI42tablebody"/>
              <w:spacing w:line="240" w:lineRule="auto"/>
            </w:pPr>
            <w:r>
              <w:rPr>
                <w:rFonts w:eastAsiaTheme="minorEastAsia"/>
                <w:sz w:val="21"/>
                <w:szCs w:val="21"/>
              </w:rPr>
              <w:t>0.7349</w:t>
            </w:r>
          </w:p>
        </w:tc>
        <w:tc>
          <w:tcPr>
            <w:tcW w:w="1334" w:type="dxa"/>
          </w:tcPr>
          <w:p w14:paraId="2FA3F096" w14:textId="442E2961" w:rsidR="000C4AC6" w:rsidRPr="00EB3F77" w:rsidRDefault="002253A0" w:rsidP="00EA1026">
            <w:pPr>
              <w:pStyle w:val="MDPI42tablebody"/>
              <w:spacing w:line="240" w:lineRule="auto"/>
            </w:pPr>
            <w:r>
              <w:rPr>
                <w:rFonts w:eastAsiaTheme="minorEastAsia"/>
                <w:sz w:val="21"/>
                <w:szCs w:val="21"/>
              </w:rPr>
              <w:t>0.7364</w:t>
            </w:r>
          </w:p>
        </w:tc>
      </w:tr>
      <w:tr w:rsidR="000C4AC6" w:rsidRPr="00EB3F77" w14:paraId="429D6936" w14:textId="77777777" w:rsidTr="000C4AC6">
        <w:trPr>
          <w:trHeight w:val="246"/>
          <w:jc w:val="center"/>
        </w:trPr>
        <w:tc>
          <w:tcPr>
            <w:tcW w:w="1472" w:type="dxa"/>
            <w:shd w:val="clear" w:color="auto" w:fill="auto"/>
            <w:vAlign w:val="center"/>
          </w:tcPr>
          <w:p w14:paraId="44E79676" w14:textId="04AB5523" w:rsidR="000C4AC6" w:rsidRDefault="000C4AC6" w:rsidP="00EA1026">
            <w:pPr>
              <w:pStyle w:val="MDPI42tablebody"/>
              <w:spacing w:line="240" w:lineRule="auto"/>
            </w:pPr>
            <w:r>
              <w:t>RMSE (user)</w:t>
            </w:r>
          </w:p>
        </w:tc>
        <w:tc>
          <w:tcPr>
            <w:tcW w:w="1532" w:type="dxa"/>
          </w:tcPr>
          <w:p w14:paraId="0384061C" w14:textId="5D1DAF1F" w:rsidR="000C4AC6" w:rsidRPr="00EB3F77" w:rsidRDefault="002253A0" w:rsidP="00EA1026">
            <w:pPr>
              <w:pStyle w:val="MDPI42tablebody"/>
              <w:spacing w:line="240" w:lineRule="auto"/>
            </w:pPr>
            <w:r>
              <w:rPr>
                <w:rFonts w:eastAsiaTheme="minorEastAsia"/>
                <w:sz w:val="21"/>
                <w:szCs w:val="21"/>
              </w:rPr>
              <w:t>0.9547</w:t>
            </w:r>
          </w:p>
        </w:tc>
        <w:tc>
          <w:tcPr>
            <w:tcW w:w="1497" w:type="dxa"/>
          </w:tcPr>
          <w:p w14:paraId="7AEB2075" w14:textId="60E47C3C" w:rsidR="000C4AC6" w:rsidRPr="00BA4EBC" w:rsidRDefault="002253A0" w:rsidP="00EA1026">
            <w:pPr>
              <w:pStyle w:val="MDPI42tablebody"/>
              <w:spacing w:line="240" w:lineRule="auto"/>
              <w:rPr>
                <w:b/>
              </w:rPr>
            </w:pPr>
            <w:r w:rsidRPr="00BA4EBC">
              <w:rPr>
                <w:rFonts w:eastAsiaTheme="minorEastAsia"/>
                <w:b/>
                <w:sz w:val="21"/>
                <w:szCs w:val="21"/>
              </w:rPr>
              <w:t>0.9409</w:t>
            </w:r>
          </w:p>
        </w:tc>
        <w:tc>
          <w:tcPr>
            <w:tcW w:w="1497" w:type="dxa"/>
            <w:shd w:val="clear" w:color="auto" w:fill="auto"/>
            <w:vAlign w:val="center"/>
          </w:tcPr>
          <w:p w14:paraId="294922DD" w14:textId="7DA7BAAD" w:rsidR="000C4AC6" w:rsidRPr="00EB3F77" w:rsidRDefault="00DA6E78" w:rsidP="00EA1026">
            <w:pPr>
              <w:pStyle w:val="MDPI42tablebody"/>
              <w:spacing w:line="240" w:lineRule="auto"/>
            </w:pPr>
            <w:r>
              <w:t>0.9620</w:t>
            </w:r>
          </w:p>
        </w:tc>
        <w:tc>
          <w:tcPr>
            <w:tcW w:w="1512" w:type="dxa"/>
            <w:shd w:val="clear" w:color="auto" w:fill="auto"/>
            <w:vAlign w:val="center"/>
          </w:tcPr>
          <w:p w14:paraId="75CB4396" w14:textId="101F2D1F" w:rsidR="000C4AC6" w:rsidRPr="00EB3F77" w:rsidRDefault="002253A0" w:rsidP="00EA1026">
            <w:pPr>
              <w:pStyle w:val="MDPI42tablebody"/>
              <w:spacing w:line="240" w:lineRule="auto"/>
            </w:pPr>
            <w:r>
              <w:rPr>
                <w:rFonts w:eastAsiaTheme="minorEastAsia"/>
                <w:sz w:val="21"/>
                <w:szCs w:val="21"/>
              </w:rPr>
              <w:t>0.9430</w:t>
            </w:r>
          </w:p>
        </w:tc>
        <w:tc>
          <w:tcPr>
            <w:tcW w:w="1334" w:type="dxa"/>
          </w:tcPr>
          <w:p w14:paraId="11ECC064" w14:textId="4293C4C2" w:rsidR="000C4AC6" w:rsidRPr="00EB3F77" w:rsidRDefault="002253A0" w:rsidP="00EA1026">
            <w:pPr>
              <w:pStyle w:val="MDPI42tablebody"/>
              <w:spacing w:line="240" w:lineRule="auto"/>
            </w:pPr>
            <w:r>
              <w:rPr>
                <w:rFonts w:eastAsiaTheme="minorEastAsia"/>
                <w:sz w:val="21"/>
                <w:szCs w:val="21"/>
              </w:rPr>
              <w:t>0.9438</w:t>
            </w:r>
          </w:p>
        </w:tc>
      </w:tr>
      <w:tr w:rsidR="000C4AC6" w:rsidRPr="00EB3F77" w14:paraId="03F3AD28" w14:textId="77777777" w:rsidTr="000C4AC6">
        <w:trPr>
          <w:trHeight w:val="246"/>
          <w:jc w:val="center"/>
        </w:trPr>
        <w:tc>
          <w:tcPr>
            <w:tcW w:w="1472" w:type="dxa"/>
            <w:shd w:val="clear" w:color="auto" w:fill="auto"/>
            <w:vAlign w:val="center"/>
          </w:tcPr>
          <w:p w14:paraId="2FE7DC00" w14:textId="3F34209F" w:rsidR="000C4AC6" w:rsidRDefault="000C4AC6" w:rsidP="00EA1026">
            <w:pPr>
              <w:pStyle w:val="MDPI42tablebody"/>
              <w:spacing w:line="240" w:lineRule="auto"/>
            </w:pPr>
            <w:r>
              <w:t>MAE (user)</w:t>
            </w:r>
          </w:p>
        </w:tc>
        <w:tc>
          <w:tcPr>
            <w:tcW w:w="1532" w:type="dxa"/>
          </w:tcPr>
          <w:p w14:paraId="6CEFC623" w14:textId="18578C54" w:rsidR="000C4AC6" w:rsidRPr="00EB3F77" w:rsidRDefault="002253A0" w:rsidP="00EA1026">
            <w:pPr>
              <w:pStyle w:val="MDPI42tablebody"/>
              <w:spacing w:line="240" w:lineRule="auto"/>
            </w:pPr>
            <w:r>
              <w:rPr>
                <w:rFonts w:eastAsiaTheme="minorEastAsia"/>
                <w:sz w:val="21"/>
                <w:szCs w:val="21"/>
              </w:rPr>
              <w:t>0.7539</w:t>
            </w:r>
          </w:p>
        </w:tc>
        <w:tc>
          <w:tcPr>
            <w:tcW w:w="1497" w:type="dxa"/>
          </w:tcPr>
          <w:p w14:paraId="45911A43" w14:textId="35B79E6F" w:rsidR="000C4AC6" w:rsidRPr="00BA4EBC" w:rsidRDefault="002253A0" w:rsidP="00EA1026">
            <w:pPr>
              <w:pStyle w:val="MDPI42tablebody"/>
              <w:spacing w:line="240" w:lineRule="auto"/>
              <w:rPr>
                <w:b/>
              </w:rPr>
            </w:pPr>
            <w:r w:rsidRPr="00BA4EBC">
              <w:rPr>
                <w:rFonts w:eastAsiaTheme="minorEastAsia"/>
                <w:b/>
                <w:sz w:val="21"/>
                <w:szCs w:val="21"/>
              </w:rPr>
              <w:t>0.7374</w:t>
            </w:r>
          </w:p>
        </w:tc>
        <w:tc>
          <w:tcPr>
            <w:tcW w:w="1497" w:type="dxa"/>
            <w:shd w:val="clear" w:color="auto" w:fill="auto"/>
            <w:vAlign w:val="center"/>
          </w:tcPr>
          <w:p w14:paraId="6AA94565" w14:textId="3E3E7393" w:rsidR="000C4AC6" w:rsidRPr="00EB3F77" w:rsidRDefault="0095572A" w:rsidP="00EA1026">
            <w:pPr>
              <w:pStyle w:val="MDPI42tablebody"/>
              <w:spacing w:line="240" w:lineRule="auto"/>
            </w:pPr>
            <w:r>
              <w:t>0.7571</w:t>
            </w:r>
          </w:p>
        </w:tc>
        <w:tc>
          <w:tcPr>
            <w:tcW w:w="1512" w:type="dxa"/>
            <w:shd w:val="clear" w:color="auto" w:fill="auto"/>
            <w:vAlign w:val="center"/>
          </w:tcPr>
          <w:p w14:paraId="7AD81159" w14:textId="6F796B10" w:rsidR="000C4AC6" w:rsidRPr="00EB3F77" w:rsidRDefault="002253A0" w:rsidP="00EA1026">
            <w:pPr>
              <w:pStyle w:val="MDPI42tablebody"/>
              <w:spacing w:line="240" w:lineRule="auto"/>
            </w:pPr>
            <w:r>
              <w:rPr>
                <w:rFonts w:eastAsiaTheme="minorEastAsia"/>
                <w:sz w:val="21"/>
                <w:szCs w:val="21"/>
              </w:rPr>
              <w:t>0.7381</w:t>
            </w:r>
          </w:p>
        </w:tc>
        <w:tc>
          <w:tcPr>
            <w:tcW w:w="1334" w:type="dxa"/>
          </w:tcPr>
          <w:p w14:paraId="4E1E857B" w14:textId="690C3F6F" w:rsidR="000C4AC6" w:rsidRPr="00EB3F77" w:rsidRDefault="002253A0" w:rsidP="00EA1026">
            <w:pPr>
              <w:pStyle w:val="MDPI42tablebody"/>
              <w:spacing w:line="240" w:lineRule="auto"/>
            </w:pPr>
            <w:r>
              <w:rPr>
                <w:rFonts w:eastAsiaTheme="minorEastAsia"/>
                <w:sz w:val="21"/>
                <w:szCs w:val="21"/>
              </w:rPr>
              <w:t>0.7381</w:t>
            </w:r>
          </w:p>
        </w:tc>
      </w:tr>
    </w:tbl>
    <w:p w14:paraId="03039827" w14:textId="37C76197" w:rsidR="00C83A27" w:rsidRDefault="00C83A27" w:rsidP="00C83A27">
      <w:pPr>
        <w:pStyle w:val="MDPI41tablecaption"/>
        <w:rPr>
          <w:rFonts w:eastAsiaTheme="minorEastAsia"/>
        </w:rPr>
      </w:pPr>
      <w:r>
        <w:rPr>
          <w:rFonts w:eastAsiaTheme="minorEastAsia"/>
        </w:rPr>
        <w:t>Table 1. Accuracy of the prediction algorithms</w:t>
      </w:r>
    </w:p>
    <w:p w14:paraId="70E48DD4" w14:textId="33BE35C3" w:rsidR="00B16E10" w:rsidRDefault="00B16E10" w:rsidP="00101066">
      <w:pPr>
        <w:pStyle w:val="MDPI31text"/>
        <w:rPr>
          <w:rFonts w:eastAsiaTheme="minorEastAsia"/>
        </w:rPr>
      </w:pPr>
      <w:r>
        <w:rPr>
          <w:rFonts w:eastAsiaTheme="minorEastAsia"/>
        </w:rPr>
        <w:t xml:space="preserve">We can </w:t>
      </w:r>
      <w:r w:rsidR="00D81099">
        <w:rPr>
          <w:rFonts w:eastAsiaTheme="minorEastAsia"/>
        </w:rPr>
        <w:t>see</w:t>
      </w:r>
      <w:r>
        <w:rPr>
          <w:rFonts w:eastAsiaTheme="minorEastAsia"/>
        </w:rPr>
        <w:t xml:space="preserve"> f</w:t>
      </w:r>
      <w:r w:rsidRPr="005B706C">
        <w:rPr>
          <w:rFonts w:eastAsiaTheme="minorEastAsia"/>
        </w:rPr>
        <w:t xml:space="preserve">rom the result table 1. </w:t>
      </w:r>
      <w:r>
        <w:rPr>
          <w:rFonts w:eastAsiaTheme="minorEastAsia"/>
        </w:rPr>
        <w:t xml:space="preserve">that </w:t>
      </w:r>
      <w:r w:rsidRPr="005B706C">
        <w:rPr>
          <w:rFonts w:eastAsiaTheme="minorEastAsia"/>
        </w:rPr>
        <w:t xml:space="preserve">all the RMSE values are higher than MAE. </w:t>
      </w:r>
      <w:r w:rsidR="002068B0">
        <w:rPr>
          <w:rFonts w:eastAsiaTheme="minorEastAsia"/>
        </w:rPr>
        <w:t>The difference in error metric</w:t>
      </w:r>
      <w:r>
        <w:rPr>
          <w:rFonts w:eastAsiaTheme="minorEastAsia"/>
        </w:rPr>
        <w:t xml:space="preserve">s shows that variance within set of error values. For all the methods, item-based predictions have better accuracy than user-based prediction. </w:t>
      </w:r>
      <w:r w:rsidR="00FB3137">
        <w:rPr>
          <w:rFonts w:eastAsiaTheme="minorEastAsia"/>
        </w:rPr>
        <w:t>Although not significant, t</w:t>
      </w:r>
      <w:r>
        <w:rPr>
          <w:rFonts w:eastAsiaTheme="minorEastAsia"/>
        </w:rPr>
        <w:t xml:space="preserve">here is a clear improvement in prediction accuracy for </w:t>
      </w:r>
      <w:r w:rsidR="00311C48">
        <w:rPr>
          <w:rFonts w:eastAsiaTheme="minorEastAsia"/>
        </w:rPr>
        <w:t>most</w:t>
      </w:r>
      <w:r w:rsidR="000A1195">
        <w:rPr>
          <w:rFonts w:eastAsiaTheme="minorEastAsia"/>
        </w:rPr>
        <w:t xml:space="preserve"> of</w:t>
      </w:r>
      <w:r>
        <w:rPr>
          <w:rFonts w:eastAsiaTheme="minorEastAsia"/>
        </w:rPr>
        <w:t xml:space="preserve"> the trust-based method, except user-based </w:t>
      </w:r>
      <w:r w:rsidR="00FE5DEB">
        <w:rPr>
          <w:rFonts w:eastAsiaTheme="minorEastAsia"/>
        </w:rPr>
        <w:t>O’Donovan’s</w:t>
      </w:r>
      <w:r w:rsidR="0025514F">
        <w:rPr>
          <w:rFonts w:eastAsiaTheme="minorEastAsia"/>
        </w:rPr>
        <w:t>.</w:t>
      </w:r>
      <w:r>
        <w:rPr>
          <w:rFonts w:eastAsiaTheme="minorEastAsia"/>
        </w:rPr>
        <w:t xml:space="preserve"> For instance, MAE for PitsMarsh is equal with kNNmeans, however PistMarsh has a lower RMSE, suggesting that PitsMarsh has low variance in errors. </w:t>
      </w:r>
    </w:p>
    <w:p w14:paraId="0A718F4F" w14:textId="1A0E64E0" w:rsidR="00B16E10" w:rsidRDefault="00FE5DEB" w:rsidP="00101066">
      <w:pPr>
        <w:pStyle w:val="MDPI31text"/>
        <w:rPr>
          <w:rFonts w:eastAsiaTheme="minorEastAsia"/>
        </w:rPr>
      </w:pPr>
      <w:r>
        <w:rPr>
          <w:rFonts w:eastAsiaTheme="minorEastAsia"/>
        </w:rPr>
        <w:t xml:space="preserve">O’Donovan </w:t>
      </w:r>
      <w:r w:rsidR="00697593">
        <w:rPr>
          <w:rFonts w:eastAsiaTheme="minorEastAsia"/>
        </w:rPr>
        <w:t>performs worst of</w:t>
      </w:r>
      <w:r w:rsidR="00B16E10">
        <w:rPr>
          <w:rFonts w:eastAsiaTheme="minorEastAsia"/>
        </w:rPr>
        <w:t xml:space="preserve"> all the methods. </w:t>
      </w:r>
      <w:r w:rsidR="00697593">
        <w:rPr>
          <w:rFonts w:eastAsiaTheme="minorEastAsia"/>
        </w:rPr>
        <w:t xml:space="preserve">Similarly, AgreeTrust performs worse than kNNmeans on user-based CF. </w:t>
      </w:r>
      <w:r w:rsidR="00B16E10">
        <w:rPr>
          <w:rFonts w:eastAsiaTheme="minorEastAsia"/>
        </w:rPr>
        <w:t xml:space="preserve">However, </w:t>
      </w:r>
      <w:r w:rsidR="00697593">
        <w:rPr>
          <w:rFonts w:eastAsiaTheme="minorEastAsia"/>
        </w:rPr>
        <w:t xml:space="preserve">on </w:t>
      </w:r>
      <w:r w:rsidR="00B16E10">
        <w:rPr>
          <w:rFonts w:eastAsiaTheme="minorEastAsia"/>
        </w:rPr>
        <w:t>item-based</w:t>
      </w:r>
      <w:r w:rsidR="00697593">
        <w:rPr>
          <w:rFonts w:eastAsiaTheme="minorEastAsia"/>
        </w:rPr>
        <w:t xml:space="preserve"> CF,</w:t>
      </w:r>
      <w:r w:rsidR="00B16E10">
        <w:rPr>
          <w:rFonts w:eastAsiaTheme="minorEastAsia"/>
        </w:rPr>
        <w:t xml:space="preserve"> </w:t>
      </w:r>
      <w:r w:rsidR="00B16E10" w:rsidRPr="006457D2">
        <w:rPr>
          <w:rFonts w:eastAsiaTheme="minorEastAsia"/>
        </w:rPr>
        <w:t>AgreeTrust</w:t>
      </w:r>
      <w:r w:rsidR="0082519A">
        <w:rPr>
          <w:rFonts w:eastAsiaTheme="minorEastAsia"/>
        </w:rPr>
        <w:t xml:space="preserve"> results are better than </w:t>
      </w:r>
      <w:r w:rsidR="0082519A">
        <w:rPr>
          <w:rFonts w:eastAsiaTheme="minorEastAsia"/>
        </w:rPr>
        <w:lastRenderedPageBreak/>
        <w:t>kNN</w:t>
      </w:r>
      <w:r w:rsidR="00B16E10">
        <w:rPr>
          <w:rFonts w:eastAsiaTheme="minorEastAsia"/>
        </w:rPr>
        <w:t>Means</w:t>
      </w:r>
      <w:r w:rsidR="004448E8">
        <w:rPr>
          <w:rFonts w:eastAsiaTheme="minorEastAsia"/>
        </w:rPr>
        <w:t xml:space="preserve">. Although, PistMash method performs better than sole AgreeTrust, we should note that </w:t>
      </w:r>
      <w:r w:rsidR="004448E8" w:rsidRPr="004448E8">
        <w:rPr>
          <w:rFonts w:eastAsiaTheme="minorEastAsia"/>
          <w:i/>
        </w:rPr>
        <w:t>belief</w:t>
      </w:r>
      <w:r w:rsidR="004448E8">
        <w:rPr>
          <w:rFonts w:eastAsiaTheme="minorEastAsia"/>
        </w:rPr>
        <w:t xml:space="preserve"> calculation in their method involves aggregation of similarity.</w:t>
      </w:r>
    </w:p>
    <w:p w14:paraId="0B148A90" w14:textId="33C86F2D" w:rsidR="00B16E10" w:rsidRPr="004065F4" w:rsidRDefault="00B16E10" w:rsidP="00101066">
      <w:pPr>
        <w:pStyle w:val="MDPI31text"/>
        <w:rPr>
          <w:rFonts w:eastAsiaTheme="minorEastAsia"/>
        </w:rPr>
      </w:pPr>
      <w:r>
        <w:rPr>
          <w:rFonts w:eastAsiaTheme="minorEastAsia"/>
        </w:rPr>
        <w:t>The best result is achieved when similarity is combined with AgreeTrust</w:t>
      </w:r>
      <w:r w:rsidR="004448E8">
        <w:rPr>
          <w:rFonts w:eastAsiaTheme="minorEastAsia"/>
        </w:rPr>
        <w:t xml:space="preserve"> (</w:t>
      </w:r>
      <w:r>
        <w:rPr>
          <w:rFonts w:eastAsiaTheme="minorEastAsia"/>
        </w:rPr>
        <w:t>SimTrust</w:t>
      </w:r>
      <w:r w:rsidR="004448E8">
        <w:rPr>
          <w:rFonts w:eastAsiaTheme="minorEastAsia"/>
        </w:rPr>
        <w:t>),</w:t>
      </w:r>
      <w:r>
        <w:rPr>
          <w:rFonts w:eastAsiaTheme="minorEastAsia"/>
        </w:rPr>
        <w:t xml:space="preserve"> outperforms </w:t>
      </w:r>
      <w:r w:rsidR="00954A7B">
        <w:rPr>
          <w:rFonts w:eastAsiaTheme="minorEastAsia"/>
        </w:rPr>
        <w:t xml:space="preserve">all the methods </w:t>
      </w:r>
      <w:r>
        <w:rPr>
          <w:rFonts w:eastAsiaTheme="minorEastAsia"/>
        </w:rPr>
        <w:t>with an average increased accuracy of 0.</w:t>
      </w:r>
      <w:r w:rsidR="00EB2B78">
        <w:rPr>
          <w:rFonts w:eastAsiaTheme="minorEastAsia"/>
        </w:rPr>
        <w:t>99</w:t>
      </w:r>
      <w:r>
        <w:rPr>
          <w:rFonts w:eastAsiaTheme="minorEastAsia"/>
        </w:rPr>
        <w:t xml:space="preserve">%. </w:t>
      </w:r>
      <w:r w:rsidR="004448E8">
        <w:rPr>
          <w:rFonts w:eastAsiaTheme="minorEastAsia"/>
        </w:rPr>
        <w:t>Especially, item-based CF with SimTrust is significantly better then rest of the contenders.</w:t>
      </w:r>
    </w:p>
    <w:p w14:paraId="7FB5AAC6" w14:textId="72616B2D" w:rsidR="00B16E10" w:rsidRDefault="00FC740B" w:rsidP="00B16E10">
      <w:pPr>
        <w:pStyle w:val="MDPI22heading2"/>
      </w:pPr>
      <w:r>
        <w:t>5</w:t>
      </w:r>
      <w:r w:rsidR="00B16E10">
        <w:t>.</w:t>
      </w:r>
      <w:r>
        <w:t>2</w:t>
      </w:r>
      <w:r w:rsidR="00B16E10">
        <w:t xml:space="preserve"> Complexity analysis</w:t>
      </w:r>
    </w:p>
    <w:p w14:paraId="560A97E0" w14:textId="32AD106A" w:rsidR="00B16E10" w:rsidRDefault="00B16E10" w:rsidP="00101066">
      <w:pPr>
        <w:pStyle w:val="MDPI31text"/>
        <w:rPr>
          <w:rFonts w:eastAsiaTheme="minorEastAsia"/>
        </w:rPr>
      </w:pPr>
      <w:r w:rsidRPr="00CC60B2">
        <w:rPr>
          <w:rFonts w:eastAsiaTheme="minorEastAsia"/>
        </w:rPr>
        <w:t xml:space="preserve">The pairwise trust calculation requires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CC60B2">
        <w:rPr>
          <w:rFonts w:eastAsiaTheme="minorEastAsia"/>
        </w:rPr>
        <w:t xml:space="preserve"> time as </w:t>
      </w:r>
      <w:r w:rsidR="00520773">
        <w:rPr>
          <w:rFonts w:eastAsiaTheme="minorEastAsia"/>
        </w:rPr>
        <w:t xml:space="preserve">the </w:t>
      </w:r>
      <w:r w:rsidRPr="00CC60B2">
        <w:rPr>
          <w:rFonts w:eastAsiaTheme="minorEastAsia"/>
        </w:rPr>
        <w:t>model loops through each user for rating comparison with other users. In contrast to our Agree</w:t>
      </w:r>
      <w:r>
        <w:rPr>
          <w:rFonts w:eastAsiaTheme="minorEastAsia"/>
        </w:rPr>
        <w:t>Trust</w:t>
      </w:r>
      <w:r w:rsidRPr="00CC60B2">
        <w:rPr>
          <w:rFonts w:eastAsiaTheme="minorEastAsia"/>
        </w:rPr>
        <w:t xml:space="preserve"> model</w:t>
      </w:r>
      <w:r>
        <w:rPr>
          <w:rFonts w:eastAsiaTheme="minorEastAsia"/>
        </w:rPr>
        <w:t xml:space="preserve">, </w:t>
      </w:r>
      <w:r w:rsidR="00FE5DEB" w:rsidRPr="00CC60B2">
        <w:rPr>
          <w:rFonts w:eastAsiaTheme="minorEastAsia"/>
        </w:rPr>
        <w:t>O</w:t>
      </w:r>
      <w:r w:rsidR="00FE5DEB">
        <w:rPr>
          <w:rFonts w:eastAsiaTheme="minorEastAsia"/>
        </w:rPr>
        <w:t>’D</w:t>
      </w:r>
      <w:r w:rsidR="00FE5DEB" w:rsidRPr="00CC60B2">
        <w:rPr>
          <w:rFonts w:eastAsiaTheme="minorEastAsia"/>
        </w:rPr>
        <w:t>o</w:t>
      </w:r>
      <w:r w:rsidR="00FE5DEB">
        <w:rPr>
          <w:rFonts w:eastAsiaTheme="minorEastAsia"/>
        </w:rPr>
        <w:t>no</w:t>
      </w:r>
      <w:r w:rsidR="00FE5DEB" w:rsidRPr="00CC60B2">
        <w:rPr>
          <w:rFonts w:eastAsiaTheme="minorEastAsia"/>
        </w:rPr>
        <w:t>van</w:t>
      </w:r>
      <w:r w:rsidR="00FE5DEB">
        <w:rPr>
          <w:rFonts w:eastAsiaTheme="minorEastAsia"/>
        </w:rPr>
        <w:t>’s</w:t>
      </w:r>
      <w:r w:rsidR="00FE5DEB" w:rsidRPr="00CC60B2">
        <w:rPr>
          <w:rFonts w:eastAsiaTheme="minorEastAsia"/>
        </w:rPr>
        <w:t xml:space="preserve"> </w:t>
      </w:r>
      <w:r>
        <w:rPr>
          <w:rFonts w:eastAsiaTheme="minorEastAsia"/>
        </w:rPr>
        <w:t xml:space="preserve">model is prohibitively </w:t>
      </w:r>
      <w:r w:rsidR="005A7B5A">
        <w:rPr>
          <w:rFonts w:eastAsiaTheme="minorEastAsia"/>
        </w:rPr>
        <w:t xml:space="preserve">time </w:t>
      </w:r>
      <w:r>
        <w:rPr>
          <w:rFonts w:eastAsiaTheme="minorEastAsia"/>
        </w:rPr>
        <w:t xml:space="preserve">expensive since it </w:t>
      </w:r>
      <w:r w:rsidRPr="00CC60B2">
        <w:rPr>
          <w:rFonts w:eastAsiaTheme="minorEastAsia"/>
        </w:rPr>
        <w:t xml:space="preserve">requires </w:t>
      </w:r>
      <w:r>
        <w:rPr>
          <w:rFonts w:eastAsiaTheme="minorEastAsia"/>
        </w:rPr>
        <w:t xml:space="preserve">additional </w:t>
      </w:r>
      <m:oMath>
        <m:r>
          <w:rPr>
            <w:rFonts w:ascii="Cambria Math" w:eastAsiaTheme="minorEastAsia" w:hAnsi="Cambria Math"/>
          </w:rPr>
          <m:t>O(k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CC60B2">
        <w:rPr>
          <w:rFonts w:eastAsiaTheme="minorEastAsia"/>
        </w:rPr>
        <w:t xml:space="preserve"> time</w:t>
      </w:r>
      <w:r>
        <w:rPr>
          <w:rFonts w:eastAsiaTheme="minorEastAsia"/>
        </w:rPr>
        <w:t xml:space="preserve"> </w:t>
      </w:r>
      <w:r w:rsidRPr="00CC60B2">
        <w:rPr>
          <w:rFonts w:eastAsiaTheme="minorEastAsia"/>
        </w:rPr>
        <w:t xml:space="preserve">as there is </w:t>
      </w:r>
      <w:r>
        <w:rPr>
          <w:rFonts w:eastAsiaTheme="minorEastAsia"/>
        </w:rPr>
        <w:t>a</w:t>
      </w:r>
      <w:r w:rsidRPr="00CC60B2">
        <w:rPr>
          <w:rFonts w:eastAsiaTheme="minorEastAsia"/>
        </w:rPr>
        <w:t xml:space="preserve"> prediction step for each user.</w:t>
      </w:r>
      <w:r>
        <w:rPr>
          <w:rFonts w:eastAsiaTheme="minorEastAsia"/>
        </w:rPr>
        <w:t xml:space="preserve"> Thus, all the models, that requires prediction during trust matrix generation, requires </w:t>
      </w:r>
      <m:oMath>
        <m:r>
          <w:rPr>
            <w:rFonts w:ascii="Cambria Math" w:eastAsiaTheme="minorEastAsia" w:hAnsi="Cambria Math"/>
          </w:rPr>
          <m:t>O(k</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m:t>
        </m:r>
        <w:del w:id="11" w:author="Microsoft Office User" w:date="2018-12-09T13:05:00Z">
          <m:r>
            <w:rPr>
              <w:rFonts w:ascii="Cambria Math" w:eastAsiaTheme="minorEastAsia" w:hAnsi="Cambria Math"/>
            </w:rPr>
            <m:t>+</m:t>
          </m:r>
        </w:del>
        <w:ins w:id="12" w:author="Microsoft Office User" w:date="2018-12-09T13:06:00Z">
          <m:r>
            <w:rPr>
              <w:rFonts w:ascii="Cambria Math" w:eastAsiaTheme="minorEastAsia" w:hAnsi="Cambria Math"/>
            </w:rPr>
            <m:t>×</m:t>
          </m:r>
        </w:ins>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time. Due to the expensive time requirement of the O’Donovan trust matrix generation, the only practical way to implement the method in a real-world system is to</w:t>
      </w:r>
      <w:r w:rsidR="00454F4A">
        <w:rPr>
          <w:rFonts w:eastAsiaTheme="minorEastAsia"/>
        </w:rPr>
        <w:t xml:space="preserve"> pre-calculate the trust matrix</w:t>
      </w:r>
      <w:r>
        <w:rPr>
          <w:rFonts w:eastAsiaTheme="minorEastAsia"/>
        </w:rPr>
        <w:t>. On the other hand, AgreeTrust takes far less time to generate the trust matrix.</w:t>
      </w:r>
    </w:p>
    <w:p w14:paraId="6FD0D134" w14:textId="769507E6" w:rsidR="00B16E10" w:rsidRDefault="00FC740B" w:rsidP="00B16E10">
      <w:pPr>
        <w:pStyle w:val="MDPI21heading1"/>
      </w:pPr>
      <w:r>
        <w:t>6.</w:t>
      </w:r>
      <w:r w:rsidR="00B16E10" w:rsidRPr="00EB3F77">
        <w:t xml:space="preserve"> </w:t>
      </w:r>
      <w:r w:rsidR="007161D4">
        <w:t>Conclusion and Future W</w:t>
      </w:r>
      <w:r w:rsidR="00B16E10">
        <w:t>orks</w:t>
      </w:r>
    </w:p>
    <w:p w14:paraId="74EEBA35" w14:textId="6671299D" w:rsidR="00B16E10" w:rsidRDefault="00B16E10" w:rsidP="00101066">
      <w:pPr>
        <w:pStyle w:val="MDPI31text"/>
        <w:rPr>
          <w:rFonts w:eastAsiaTheme="minorEastAsia"/>
        </w:rPr>
      </w:pPr>
      <w:r>
        <w:rPr>
          <w:rFonts w:eastAsiaTheme="minorEastAsia"/>
        </w:rPr>
        <w:t>In this paper, we have proposed AgreeTrust, an implicit inference model for Collaborative Filtering system. The basic idea is that trust relationship between trustor and trustee relies on the ratio of agreed number of rating (considering both positive and negatives) and total number of co-rated items. We have shown, by e</w:t>
      </w:r>
      <w:r w:rsidRPr="005C76B1">
        <w:rPr>
          <w:rFonts w:eastAsiaTheme="minorEastAsia"/>
        </w:rPr>
        <w:t>xperimental</w:t>
      </w:r>
      <w:r>
        <w:rPr>
          <w:rFonts w:eastAsiaTheme="minorEastAsia"/>
        </w:rPr>
        <w:t xml:space="preserve"> </w:t>
      </w:r>
      <w:r w:rsidRPr="005C76B1">
        <w:rPr>
          <w:rFonts w:eastAsiaTheme="minorEastAsia"/>
        </w:rPr>
        <w:t>evaluati</w:t>
      </w:r>
      <w:r>
        <w:rPr>
          <w:rFonts w:eastAsiaTheme="minorEastAsia"/>
        </w:rPr>
        <w:t xml:space="preserve">ons on real benchmark data set, that AgreeTrust improves </w:t>
      </w:r>
      <w:r w:rsidRPr="005C76B1">
        <w:rPr>
          <w:rFonts w:eastAsiaTheme="minorEastAsia"/>
        </w:rPr>
        <w:t>prediction accuracy.</w:t>
      </w:r>
      <w:r>
        <w:rPr>
          <w:rFonts w:eastAsiaTheme="minorEastAsia"/>
        </w:rPr>
        <w:t xml:space="preserve"> </w:t>
      </w:r>
      <w:r w:rsidRPr="00C278D4">
        <w:rPr>
          <w:rFonts w:eastAsiaTheme="minorEastAsia"/>
        </w:rPr>
        <w:t xml:space="preserve">In contrast to most </w:t>
      </w:r>
      <w:r>
        <w:rPr>
          <w:rFonts w:eastAsiaTheme="minorEastAsia"/>
        </w:rPr>
        <w:t xml:space="preserve">implicit </w:t>
      </w:r>
      <w:r w:rsidRPr="00C278D4">
        <w:rPr>
          <w:rFonts w:eastAsiaTheme="minorEastAsia"/>
        </w:rPr>
        <w:t>trust inference methods that uses</w:t>
      </w:r>
      <w:r>
        <w:rPr>
          <w:rFonts w:eastAsiaTheme="minorEastAsia"/>
        </w:rPr>
        <w:t xml:space="preserve"> rating as primary source trust, our model takes into account the direction of rating agreement between users</w:t>
      </w:r>
      <w:r w:rsidR="009A38D8">
        <w:rPr>
          <w:rFonts w:eastAsiaTheme="minorEastAsia"/>
        </w:rPr>
        <w:t>.</w:t>
      </w:r>
      <w:r w:rsidRPr="00C278D4">
        <w:rPr>
          <w:rFonts w:eastAsiaTheme="minorEastAsia"/>
        </w:rPr>
        <w:t xml:space="preserve"> </w:t>
      </w:r>
      <w:r>
        <w:rPr>
          <w:rFonts w:eastAsiaTheme="minorEastAsia"/>
        </w:rPr>
        <w:t>Unfortunately</w:t>
      </w:r>
      <w:r w:rsidRPr="00C278D4">
        <w:rPr>
          <w:rFonts w:eastAsiaTheme="minorEastAsia"/>
        </w:rPr>
        <w:t xml:space="preserve">, </w:t>
      </w:r>
      <w:r>
        <w:rPr>
          <w:rFonts w:eastAsiaTheme="minorEastAsia"/>
        </w:rPr>
        <w:t>our</w:t>
      </w:r>
      <w:r w:rsidRPr="00C278D4">
        <w:rPr>
          <w:rFonts w:eastAsiaTheme="minorEastAsia"/>
        </w:rPr>
        <w:t xml:space="preserve"> trust inference method </w:t>
      </w:r>
      <w:r>
        <w:rPr>
          <w:rFonts w:eastAsiaTheme="minorEastAsia"/>
        </w:rPr>
        <w:t xml:space="preserve">does not </w:t>
      </w:r>
      <w:r w:rsidRPr="00C278D4">
        <w:rPr>
          <w:rFonts w:eastAsiaTheme="minorEastAsia"/>
        </w:rPr>
        <w:t xml:space="preserve">count the non-co-rated items. If any two users have no common item, then the trust between them is 0, and it is very common to find user pairs </w:t>
      </w:r>
      <w:r w:rsidR="00455C5E">
        <w:rPr>
          <w:rFonts w:eastAsiaTheme="minorEastAsia"/>
        </w:rPr>
        <w:t>without any</w:t>
      </w:r>
      <w:r w:rsidRPr="00C278D4">
        <w:rPr>
          <w:rFonts w:eastAsiaTheme="minorEastAsia"/>
        </w:rPr>
        <w:t xml:space="preserve"> common ratings. </w:t>
      </w:r>
      <w:r>
        <w:rPr>
          <w:rFonts w:eastAsiaTheme="minorEastAsia"/>
        </w:rPr>
        <w:t xml:space="preserve">As future work, we plan to explore ways to address the sparsity of trust matrix. </w:t>
      </w:r>
    </w:p>
    <w:p w14:paraId="056A7872" w14:textId="01F8EA7E" w:rsidR="00B16E10" w:rsidRPr="005C76B1" w:rsidRDefault="00B16E10" w:rsidP="00101066">
      <w:pPr>
        <w:pStyle w:val="MDPI31text"/>
        <w:rPr>
          <w:rFonts w:eastAsiaTheme="minorEastAsia"/>
        </w:rPr>
      </w:pPr>
      <w:r>
        <w:rPr>
          <w:rFonts w:eastAsiaTheme="minorEastAsia"/>
        </w:rPr>
        <w:t>Modern recommender</w:t>
      </w:r>
      <w:ins w:id="13" w:author="Microsoft Office User" w:date="2018-12-09T13:05:00Z">
        <w:r w:rsidR="00D7187D">
          <w:rPr>
            <w:rFonts w:eastAsiaTheme="minorEastAsia"/>
          </w:rPr>
          <w:t xml:space="preserve"> systems</w:t>
        </w:r>
      </w:ins>
      <w:del w:id="14" w:author="Microsoft Office User" w:date="2018-12-09T13:05:00Z">
        <w:r w:rsidDel="00D7187D">
          <w:rPr>
            <w:rFonts w:eastAsiaTheme="minorEastAsia"/>
          </w:rPr>
          <w:delText>s</w:delText>
        </w:r>
      </w:del>
      <w:r>
        <w:rPr>
          <w:rFonts w:eastAsiaTheme="minorEastAsia"/>
        </w:rPr>
        <w:t xml:space="preserve"> are heavily relying on deep learning models. However, not much work has been done to incorporate trust in deep learning models. Therefore, we plan to investigate the effect of incorporating trust in deep learning models. Furthermore, most trust implicit models use same prediction method for both trust generation and model evaluation.</w:t>
      </w:r>
      <w:r w:rsidRPr="00F438F5">
        <w:rPr>
          <w:rFonts w:eastAsiaTheme="minorEastAsia"/>
        </w:rPr>
        <w:t xml:space="preserve"> </w:t>
      </w:r>
      <w:r>
        <w:rPr>
          <w:rFonts w:eastAsiaTheme="minorEastAsia"/>
        </w:rPr>
        <w:t xml:space="preserve">In this work, we have used users rating for trust inference. Alternatively, we could have used predicted ratings. Another direction for future work is to explore the efficiency of trust models under different prediction methods for trust generation. </w:t>
      </w:r>
    </w:p>
    <w:p w14:paraId="609CADB7" w14:textId="09BC8180" w:rsidR="003A5D62" w:rsidRPr="00EB3F77" w:rsidRDefault="003A5D62" w:rsidP="003A5D62">
      <w:pPr>
        <w:pStyle w:val="MDPI61Supplementary"/>
      </w:pPr>
      <w:r w:rsidRPr="00EB3F77">
        <w:rPr>
          <w:b/>
        </w:rPr>
        <w:t>Supplementary Materials:</w:t>
      </w:r>
      <w:r w:rsidRPr="00EB3F77">
        <w:t xml:space="preserve"> </w:t>
      </w:r>
      <w:r w:rsidR="004065F4" w:rsidRPr="004065F4">
        <w:t>For the purpose of reproducibility, we have published the code for our experiment at http://github.com/xahiru/agreerecom</w:t>
      </w:r>
      <w:r w:rsidRPr="00EB3F77">
        <w:t>.</w:t>
      </w:r>
    </w:p>
    <w:p w14:paraId="75C133FF" w14:textId="0500AC69" w:rsidR="003D1B18" w:rsidRPr="003D1B18" w:rsidRDefault="003D1B18" w:rsidP="003A5D62">
      <w:pPr>
        <w:pStyle w:val="MDPI62Acknowledgments"/>
      </w:pPr>
      <w:r>
        <w:rPr>
          <w:b/>
        </w:rPr>
        <w:t xml:space="preserve">Author Contributions: </w:t>
      </w:r>
      <w:r w:rsidR="003A6AA9">
        <w:t xml:space="preserve">Conceptualization of the original idea, conducting the experiment as well as </w:t>
      </w:r>
      <w:r w:rsidR="003A6AA9" w:rsidRPr="003D1B18">
        <w:t>writing—original draft preparation</w:t>
      </w:r>
      <w:r w:rsidR="003A6AA9">
        <w:t xml:space="preserve"> was done by Ahmed Zahir. </w:t>
      </w:r>
      <w:r w:rsidR="00E87D62">
        <w:t xml:space="preserve">Formal analysis, </w:t>
      </w:r>
      <w:r w:rsidR="003A6AA9">
        <w:t>review and editing is done by Krishna Moniz. Yuan Yuyu supervised the project.</w:t>
      </w:r>
    </w:p>
    <w:p w14:paraId="3AADD83B" w14:textId="55947861" w:rsidR="003A5D62" w:rsidRPr="00A20793" w:rsidRDefault="00A20793" w:rsidP="003A5D62">
      <w:pPr>
        <w:pStyle w:val="MDPI62Acknowledgments"/>
      </w:pPr>
      <w:r>
        <w:rPr>
          <w:b/>
        </w:rPr>
        <w:t>Acknowledgments:</w:t>
      </w:r>
      <w:r w:rsidRPr="00A20793">
        <w:t xml:space="preserve"> </w:t>
      </w:r>
      <w:r w:rsidR="00770082">
        <w:t>T</w:t>
      </w:r>
      <w:r w:rsidRPr="00A20793">
        <w:t xml:space="preserve">his </w:t>
      </w:r>
      <w:r w:rsidR="00770082">
        <w:t>work is supported by Natural Science Foundation of China (</w:t>
      </w:r>
      <w:r w:rsidR="00117FEA">
        <w:t xml:space="preserve">Grant </w:t>
      </w:r>
      <w:r w:rsidR="00770082">
        <w:t xml:space="preserve">No. </w:t>
      </w:r>
      <w:r w:rsidR="00770082" w:rsidRPr="00770082">
        <w:t>91118002</w:t>
      </w:r>
      <w:r w:rsidR="00770082">
        <w:t>)</w:t>
      </w:r>
      <w:r w:rsidRPr="00A20793">
        <w:t>.</w:t>
      </w:r>
    </w:p>
    <w:p w14:paraId="2AB7A003" w14:textId="03163511" w:rsidR="00813032" w:rsidRDefault="003A5D62" w:rsidP="00A43AEC">
      <w:pPr>
        <w:pStyle w:val="MDPI64CoI"/>
      </w:pPr>
      <w:r w:rsidRPr="00EB3F77">
        <w:rPr>
          <w:b/>
        </w:rPr>
        <w:t>Conflicts of Interest:</w:t>
      </w:r>
      <w:r w:rsidRPr="00EB3F77">
        <w:t xml:space="preserve"> The authors declare no conflict of interest.</w:t>
      </w:r>
    </w:p>
    <w:p w14:paraId="7ABFE7A7" w14:textId="77777777" w:rsidR="009039D6" w:rsidRPr="00EB3F77" w:rsidRDefault="009039D6" w:rsidP="009039D6">
      <w:pPr>
        <w:pStyle w:val="MDPI21heading1"/>
      </w:pPr>
      <w:r w:rsidRPr="00EB3F77">
        <w:t>References</w:t>
      </w:r>
    </w:p>
    <w:bookmarkStart w:id="15" w:name="OLE_LINK3"/>
    <w:p w14:paraId="3CDA1D56" w14:textId="01C27BEE" w:rsidR="00D90193" w:rsidRPr="00D90193" w:rsidRDefault="00813032"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fldChar w:fldCharType="begin" w:fldLock="1"/>
      </w:r>
      <w:r>
        <w:instrText xml:space="preserve">ADDIN Mendeley Bibliography CSL_BIBLIOGRAPHY </w:instrText>
      </w:r>
      <w:r>
        <w:fldChar w:fldCharType="separate"/>
      </w:r>
      <w:r w:rsidR="00D90193" w:rsidRPr="00D90193">
        <w:rPr>
          <w:rFonts w:ascii="Palatino Linotype" w:hAnsi="Palatino Linotype"/>
          <w:noProof/>
          <w:sz w:val="18"/>
          <w:lang w:eastAsia="zh-CN"/>
        </w:rPr>
        <w:t>[1]</w:t>
      </w:r>
      <w:r w:rsidR="00D90193" w:rsidRPr="00D90193">
        <w:rPr>
          <w:rFonts w:ascii="Palatino Linotype" w:hAnsi="Palatino Linotype"/>
          <w:noProof/>
          <w:sz w:val="18"/>
          <w:lang w:eastAsia="zh-CN"/>
        </w:rPr>
        <w:tab/>
        <w:t xml:space="preserve">Z. Huang, H. Chen, and D. Zeng, “Applying associative retrieval techniques to alleviate the sparsity problem in collaborative filtering,” </w:t>
      </w:r>
      <w:r w:rsidR="00D90193" w:rsidRPr="00D90193">
        <w:rPr>
          <w:rFonts w:ascii="Palatino Linotype" w:hAnsi="Palatino Linotype"/>
          <w:i/>
          <w:iCs/>
          <w:noProof/>
          <w:sz w:val="18"/>
          <w:lang w:eastAsia="zh-CN"/>
        </w:rPr>
        <w:t>ACM Trans. Inf. Syst.</w:t>
      </w:r>
      <w:r w:rsidR="00D90193" w:rsidRPr="00D90193">
        <w:rPr>
          <w:rFonts w:ascii="Palatino Linotype" w:hAnsi="Palatino Linotype"/>
          <w:noProof/>
          <w:sz w:val="18"/>
          <w:lang w:eastAsia="zh-CN"/>
        </w:rPr>
        <w:t>, vol. 22, no. 1, pp. 116–142, 2004.</w:t>
      </w:r>
    </w:p>
    <w:p w14:paraId="16A44D0D"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[2]</w:t>
      </w:r>
      <w:r w:rsidRPr="00D90193">
        <w:rPr>
          <w:rFonts w:ascii="Palatino Linotype" w:hAnsi="Palatino Linotype"/>
          <w:noProof/>
          <w:sz w:val="18"/>
          <w:lang w:eastAsia="zh-CN"/>
        </w:rPr>
        <w:tab/>
        <w:t xml:space="preserve">F. Ricci, L. Rokach, and B. Shapira, “Recommender systems: introduction and challenges,” in </w:t>
      </w:r>
      <w:r w:rsidRPr="00D90193">
        <w:rPr>
          <w:rFonts w:ascii="Palatino Linotype" w:hAnsi="Palatino Linotype"/>
          <w:i/>
          <w:iCs/>
          <w:noProof/>
          <w:sz w:val="18"/>
          <w:lang w:eastAsia="zh-CN"/>
        </w:rPr>
        <w:t>Recommender systems handbook</w:t>
      </w:r>
      <w:r w:rsidRPr="00D90193">
        <w:rPr>
          <w:rFonts w:ascii="Palatino Linotype" w:hAnsi="Palatino Linotype"/>
          <w:noProof/>
          <w:sz w:val="18"/>
          <w:lang w:eastAsia="zh-CN"/>
        </w:rPr>
        <w:t>, Springer, 2015, pp. 1–34.</w:t>
      </w:r>
    </w:p>
    <w:p w14:paraId="382CB946"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[3]</w:t>
      </w:r>
      <w:r w:rsidRPr="00D90193">
        <w:rPr>
          <w:rFonts w:ascii="Palatino Linotype" w:hAnsi="Palatino Linotype"/>
          <w:noProof/>
          <w:sz w:val="18"/>
          <w:lang w:eastAsia="zh-CN"/>
        </w:rPr>
        <w:tab/>
        <w:t xml:space="preserve">G. Guo, J. Zhang, and N. Yorke-Smith, “A Novel Bayesian Similarity Measure for Recommender </w:t>
      </w:r>
      <w:r w:rsidRPr="00D90193">
        <w:rPr>
          <w:rFonts w:ascii="Palatino Linotype" w:hAnsi="Palatino Linotype"/>
          <w:noProof/>
          <w:sz w:val="18"/>
          <w:lang w:eastAsia="zh-CN"/>
        </w:rPr>
        <w:lastRenderedPageBreak/>
        <w:t xml:space="preserve">Systems.,” in </w:t>
      </w:r>
      <w:r w:rsidRPr="00D90193">
        <w:rPr>
          <w:rFonts w:ascii="Palatino Linotype" w:hAnsi="Palatino Linotype"/>
          <w:i/>
          <w:iCs/>
          <w:noProof/>
          <w:sz w:val="18"/>
          <w:lang w:eastAsia="zh-CN"/>
        </w:rPr>
        <w:t>IJCAI</w:t>
      </w:r>
      <w:r w:rsidRPr="00D90193">
        <w:rPr>
          <w:rFonts w:ascii="Palatino Linotype" w:hAnsi="Palatino Linotype"/>
          <w:noProof/>
          <w:sz w:val="18"/>
          <w:lang w:eastAsia="zh-CN"/>
        </w:rPr>
        <w:t>, 2013, pp. 2619–2625.</w:t>
      </w:r>
    </w:p>
    <w:p w14:paraId="26CC8C32"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[4]</w:t>
      </w:r>
      <w:r w:rsidRPr="00D90193">
        <w:rPr>
          <w:rFonts w:ascii="Palatino Linotype" w:hAnsi="Palatino Linotype"/>
          <w:noProof/>
          <w:sz w:val="18"/>
          <w:lang w:eastAsia="zh-CN"/>
        </w:rPr>
        <w:tab/>
        <w:t xml:space="preserve">A. I. Schein, A. Popescul, L. H. Ungar, and D. M. Pennock, “Methods and metrics for cold-start recommendations,” in </w:t>
      </w:r>
      <w:r w:rsidRPr="00D90193">
        <w:rPr>
          <w:rFonts w:ascii="Palatino Linotype" w:hAnsi="Palatino Linotype"/>
          <w:i/>
          <w:iCs/>
          <w:noProof/>
          <w:sz w:val="18"/>
          <w:lang w:eastAsia="zh-CN"/>
        </w:rPr>
        <w:t>Proceedings of the 25th annual international ACM SIGIR conference on Research and development in information retrieval</w:t>
      </w:r>
      <w:r w:rsidRPr="00D90193">
        <w:rPr>
          <w:rFonts w:ascii="Palatino Linotype" w:hAnsi="Palatino Linotype"/>
          <w:noProof/>
          <w:sz w:val="18"/>
          <w:lang w:eastAsia="zh-CN"/>
        </w:rPr>
        <w:t>, 2002, pp. 253–260.</w:t>
      </w:r>
    </w:p>
    <w:p w14:paraId="102B24DF"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[5]</w:t>
      </w:r>
      <w:r w:rsidRPr="00D90193">
        <w:rPr>
          <w:rFonts w:ascii="Palatino Linotype" w:hAnsi="Palatino Linotype"/>
          <w:noProof/>
          <w:sz w:val="18"/>
          <w:lang w:eastAsia="zh-CN"/>
        </w:rPr>
        <w:tab/>
        <w:t xml:space="preserve">M. Jamali and M. Ester, “Trustwalker: a random walk model for combining trust-based and item-based recommendation,” in </w:t>
      </w:r>
      <w:r w:rsidRPr="00D90193">
        <w:rPr>
          <w:rFonts w:ascii="Palatino Linotype" w:hAnsi="Palatino Linotype"/>
          <w:i/>
          <w:iCs/>
          <w:noProof/>
          <w:sz w:val="18"/>
          <w:lang w:eastAsia="zh-CN"/>
        </w:rPr>
        <w:t>Proceedings of the 15th ACM SIGKDD international conference on Knowledge discovery and data mining</w:t>
      </w:r>
      <w:r w:rsidRPr="00D90193">
        <w:rPr>
          <w:rFonts w:ascii="Palatino Linotype" w:hAnsi="Palatino Linotype"/>
          <w:noProof/>
          <w:sz w:val="18"/>
          <w:lang w:eastAsia="zh-CN"/>
        </w:rPr>
        <w:t>, 2009, pp. 397–406.</w:t>
      </w:r>
    </w:p>
    <w:p w14:paraId="62323628"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[6]</w:t>
      </w:r>
      <w:r w:rsidRPr="00D90193">
        <w:rPr>
          <w:rFonts w:ascii="Palatino Linotype" w:hAnsi="Palatino Linotype"/>
          <w:noProof/>
          <w:sz w:val="18"/>
          <w:lang w:eastAsia="zh-CN"/>
        </w:rPr>
        <w:tab/>
        <w:t xml:space="preserve">Amazon.com Inc., “Amazon,” </w:t>
      </w:r>
      <w:r w:rsidRPr="00D90193">
        <w:rPr>
          <w:rFonts w:ascii="Palatino Linotype" w:hAnsi="Palatino Linotype"/>
          <w:i/>
          <w:iCs/>
          <w:noProof/>
          <w:sz w:val="18"/>
          <w:lang w:eastAsia="zh-CN"/>
        </w:rPr>
        <w:t>www.amazon.com</w:t>
      </w:r>
      <w:r w:rsidRPr="00D90193">
        <w:rPr>
          <w:rFonts w:ascii="Palatino Linotype" w:hAnsi="Palatino Linotype"/>
          <w:noProof/>
          <w:sz w:val="18"/>
          <w:lang w:eastAsia="zh-CN"/>
        </w:rPr>
        <w:t>, 2018. .</w:t>
      </w:r>
    </w:p>
    <w:p w14:paraId="3B5490BF"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[7]</w:t>
      </w:r>
      <w:r w:rsidRPr="00D90193">
        <w:rPr>
          <w:rFonts w:ascii="Palatino Linotype" w:hAnsi="Palatino Linotype"/>
          <w:noProof/>
          <w:sz w:val="18"/>
          <w:lang w:eastAsia="zh-CN"/>
        </w:rPr>
        <w:tab/>
        <w:t xml:space="preserve">M. Carbone, M. Nielsen, and V. Sassone, “A formal model for trust in dynamic networks,” in </w:t>
      </w:r>
      <w:r w:rsidRPr="00D90193">
        <w:rPr>
          <w:rFonts w:ascii="Palatino Linotype" w:hAnsi="Palatino Linotype"/>
          <w:i/>
          <w:iCs/>
          <w:noProof/>
          <w:sz w:val="18"/>
          <w:lang w:eastAsia="zh-CN"/>
        </w:rPr>
        <w:t>Software Engineering and Formal Methods, 2003. Proceedings. First International Conference on</w:t>
      </w:r>
      <w:r w:rsidRPr="00D90193">
        <w:rPr>
          <w:rFonts w:ascii="Palatino Linotype" w:hAnsi="Palatino Linotype"/>
          <w:noProof/>
          <w:sz w:val="18"/>
          <w:lang w:eastAsia="zh-CN"/>
        </w:rPr>
        <w:t>, 2003, pp. 54–61.</w:t>
      </w:r>
    </w:p>
    <w:p w14:paraId="3641BEA9"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[8]</w:t>
      </w:r>
      <w:r w:rsidRPr="00D90193">
        <w:rPr>
          <w:rFonts w:ascii="Palatino Linotype" w:hAnsi="Palatino Linotype"/>
          <w:noProof/>
          <w:sz w:val="18"/>
          <w:lang w:eastAsia="zh-CN"/>
        </w:rPr>
        <w:tab/>
        <w:t>K. K. Fullam, T. B. Klos, G. Muller, J. Sabater, A. Schlosser, Z. Topol, K. S. Barber, J. S. Rosenschein, L. Vercouter, and M. Voss, “A Specification of the Agent Reputation and Trust (ART) Testbed: Experimentation and Competition for Trust in Agent Societies,” 2004.</w:t>
      </w:r>
    </w:p>
    <w:p w14:paraId="133C39FB"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[9]</w:t>
      </w:r>
      <w:r w:rsidRPr="00D90193">
        <w:rPr>
          <w:rFonts w:ascii="Palatino Linotype" w:hAnsi="Palatino Linotype"/>
          <w:noProof/>
          <w:sz w:val="18"/>
          <w:lang w:eastAsia="zh-CN"/>
        </w:rPr>
        <w:tab/>
        <w:t xml:space="preserve">A. Jøsang, R. Ismail, and C. Boyd, “A survey of trust and reputation systems for online service provision,” </w:t>
      </w:r>
      <w:r w:rsidRPr="00D90193">
        <w:rPr>
          <w:rFonts w:ascii="Palatino Linotype" w:hAnsi="Palatino Linotype"/>
          <w:i/>
          <w:iCs/>
          <w:noProof/>
          <w:sz w:val="18"/>
          <w:lang w:eastAsia="zh-CN"/>
        </w:rPr>
        <w:t>Decis. Support Syst.</w:t>
      </w:r>
      <w:r w:rsidRPr="00D90193">
        <w:rPr>
          <w:rFonts w:ascii="Palatino Linotype" w:hAnsi="Palatino Linotype"/>
          <w:noProof/>
          <w:sz w:val="18"/>
          <w:lang w:eastAsia="zh-CN"/>
        </w:rPr>
        <w:t>, vol. 43, no. 2, pp. 618–644, 2007.</w:t>
      </w:r>
    </w:p>
    <w:p w14:paraId="08890AD5"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[10]</w:t>
      </w:r>
      <w:r w:rsidRPr="00D90193">
        <w:rPr>
          <w:rFonts w:ascii="Palatino Linotype" w:hAnsi="Palatino Linotype"/>
          <w:noProof/>
          <w:sz w:val="18"/>
          <w:lang w:eastAsia="zh-CN"/>
        </w:rPr>
        <w:tab/>
        <w:t xml:space="preserve">G. Guo, J. Zhang, and D. Thalmann, “A simple but effective method to incorporate trusted neighbors in recommender systems,” in </w:t>
      </w:r>
      <w:r w:rsidRPr="00D90193">
        <w:rPr>
          <w:rFonts w:ascii="Palatino Linotype" w:hAnsi="Palatino Linotype"/>
          <w:i/>
          <w:iCs/>
          <w:noProof/>
          <w:sz w:val="18"/>
          <w:lang w:eastAsia="zh-CN"/>
        </w:rPr>
        <w:t>International Conference on User Modeling, Adaptation, and Personalization</w:t>
      </w:r>
      <w:r w:rsidRPr="00D90193">
        <w:rPr>
          <w:rFonts w:ascii="Palatino Linotype" w:hAnsi="Palatino Linotype"/>
          <w:noProof/>
          <w:sz w:val="18"/>
          <w:lang w:eastAsia="zh-CN"/>
        </w:rPr>
        <w:t>, 2012, pp. 114–125.</w:t>
      </w:r>
    </w:p>
    <w:p w14:paraId="0C714D25"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[11]</w:t>
      </w:r>
      <w:r w:rsidRPr="00D90193">
        <w:rPr>
          <w:rFonts w:ascii="Palatino Linotype" w:hAnsi="Palatino Linotype"/>
          <w:noProof/>
          <w:sz w:val="18"/>
          <w:lang w:eastAsia="zh-CN"/>
        </w:rPr>
        <w:tab/>
        <w:t xml:space="preserve">P. Pu and L. Chen, “Trust building with explanation interfaces,” in </w:t>
      </w:r>
      <w:r w:rsidRPr="00D90193">
        <w:rPr>
          <w:rFonts w:ascii="Palatino Linotype" w:hAnsi="Palatino Linotype"/>
          <w:i/>
          <w:iCs/>
          <w:noProof/>
          <w:sz w:val="18"/>
          <w:lang w:eastAsia="zh-CN"/>
        </w:rPr>
        <w:t>Proceedings of the 11th international conference on Intelligent user interfaces</w:t>
      </w:r>
      <w:r w:rsidRPr="00D90193">
        <w:rPr>
          <w:rFonts w:ascii="Palatino Linotype" w:hAnsi="Palatino Linotype"/>
          <w:noProof/>
          <w:sz w:val="18"/>
          <w:lang w:eastAsia="zh-CN"/>
        </w:rPr>
        <w:t>, 2006, pp. 93–100.</w:t>
      </w:r>
    </w:p>
    <w:p w14:paraId="71A94E05"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[12]</w:t>
      </w:r>
      <w:r w:rsidRPr="00D90193">
        <w:rPr>
          <w:rFonts w:ascii="Palatino Linotype" w:hAnsi="Palatino Linotype"/>
          <w:noProof/>
          <w:sz w:val="18"/>
          <w:lang w:eastAsia="zh-CN"/>
        </w:rPr>
        <w:tab/>
        <w:t xml:space="preserve">A. Korolova, R. Motwani, S. U. Nabar, and Y. Xu, “Link privacy in social networks,” in </w:t>
      </w:r>
      <w:r w:rsidRPr="00D90193">
        <w:rPr>
          <w:rFonts w:ascii="Palatino Linotype" w:hAnsi="Palatino Linotype"/>
          <w:i/>
          <w:iCs/>
          <w:noProof/>
          <w:sz w:val="18"/>
          <w:lang w:eastAsia="zh-CN"/>
        </w:rPr>
        <w:t>Proceedings of the 17th ACM conference on Information and knowledge management</w:t>
      </w:r>
      <w:r w:rsidRPr="00D90193">
        <w:rPr>
          <w:rFonts w:ascii="Palatino Linotype" w:hAnsi="Palatino Linotype"/>
          <w:noProof/>
          <w:sz w:val="18"/>
          <w:lang w:eastAsia="zh-CN"/>
        </w:rPr>
        <w:t>, 2008, pp. 289–298.</w:t>
      </w:r>
    </w:p>
    <w:p w14:paraId="0722FDE5"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[13]</w:t>
      </w:r>
      <w:r w:rsidRPr="00D90193">
        <w:rPr>
          <w:rFonts w:ascii="Palatino Linotype" w:hAnsi="Palatino Linotype"/>
          <w:noProof/>
          <w:sz w:val="18"/>
          <w:lang w:eastAsia="zh-CN"/>
        </w:rPr>
        <w:tab/>
        <w:t xml:space="preserve">P. Massa and P. Avesani, “Trust metrics in recommender systems,” in </w:t>
      </w:r>
      <w:r w:rsidRPr="00D90193">
        <w:rPr>
          <w:rFonts w:ascii="Palatino Linotype" w:hAnsi="Palatino Linotype"/>
          <w:i/>
          <w:iCs/>
          <w:noProof/>
          <w:sz w:val="18"/>
          <w:lang w:eastAsia="zh-CN"/>
        </w:rPr>
        <w:t>Computing with social trust</w:t>
      </w:r>
      <w:r w:rsidRPr="00D90193">
        <w:rPr>
          <w:rFonts w:ascii="Palatino Linotype" w:hAnsi="Palatino Linotype"/>
          <w:noProof/>
          <w:sz w:val="18"/>
          <w:lang w:eastAsia="zh-CN"/>
        </w:rPr>
        <w:t>, Springer, 2009, pp. 259–285.</w:t>
      </w:r>
    </w:p>
    <w:p w14:paraId="6472F934"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[14]</w:t>
      </w:r>
      <w:r w:rsidRPr="00D90193">
        <w:rPr>
          <w:rFonts w:ascii="Palatino Linotype" w:hAnsi="Palatino Linotype"/>
          <w:noProof/>
          <w:sz w:val="18"/>
          <w:lang w:eastAsia="zh-CN"/>
        </w:rPr>
        <w:tab/>
        <w:t xml:space="preserve">J. Golbeck, J. Hendler, and others, “Filmtrust: Movie recommendations using trust in web-based social networks,” in </w:t>
      </w:r>
      <w:r w:rsidRPr="00D90193">
        <w:rPr>
          <w:rFonts w:ascii="Palatino Linotype" w:hAnsi="Palatino Linotype"/>
          <w:i/>
          <w:iCs/>
          <w:noProof/>
          <w:sz w:val="18"/>
          <w:lang w:eastAsia="zh-CN"/>
        </w:rPr>
        <w:t>Proceedings of the IEEE Consumer communications and networking conference</w:t>
      </w:r>
      <w:r w:rsidRPr="00D90193">
        <w:rPr>
          <w:rFonts w:ascii="Palatino Linotype" w:hAnsi="Palatino Linotype"/>
          <w:noProof/>
          <w:sz w:val="18"/>
          <w:lang w:eastAsia="zh-CN"/>
        </w:rPr>
        <w:t>, 2006, vol. 96, no. 1, pp. 282–286.</w:t>
      </w:r>
    </w:p>
    <w:p w14:paraId="29CF36E1"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[15]</w:t>
      </w:r>
      <w:r w:rsidRPr="00D90193">
        <w:rPr>
          <w:rFonts w:ascii="Palatino Linotype" w:hAnsi="Palatino Linotype"/>
          <w:noProof/>
          <w:sz w:val="18"/>
          <w:lang w:eastAsia="zh-CN"/>
        </w:rPr>
        <w:tab/>
        <w:t xml:space="preserve">M. Jamali and M. Ester, “A matrix factorization technique with trust propagation for recommendation in social networks,” in </w:t>
      </w:r>
      <w:r w:rsidRPr="00D90193">
        <w:rPr>
          <w:rFonts w:ascii="Palatino Linotype" w:hAnsi="Palatino Linotype"/>
          <w:i/>
          <w:iCs/>
          <w:noProof/>
          <w:sz w:val="18"/>
          <w:lang w:eastAsia="zh-CN"/>
        </w:rPr>
        <w:t>Proceedings of the fourth ACM conference on Recommender systems</w:t>
      </w:r>
      <w:r w:rsidRPr="00D90193">
        <w:rPr>
          <w:rFonts w:ascii="Palatino Linotype" w:hAnsi="Palatino Linotype"/>
          <w:noProof/>
          <w:sz w:val="18"/>
          <w:lang w:eastAsia="zh-CN"/>
        </w:rPr>
        <w:t>, 2010, pp. 135–142.</w:t>
      </w:r>
    </w:p>
    <w:p w14:paraId="0D791A4D"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[16]</w:t>
      </w:r>
      <w:r w:rsidRPr="00D90193">
        <w:rPr>
          <w:rFonts w:ascii="Palatino Linotype" w:hAnsi="Palatino Linotype"/>
          <w:noProof/>
          <w:sz w:val="18"/>
          <w:lang w:eastAsia="zh-CN"/>
        </w:rPr>
        <w:tab/>
        <w:t xml:space="preserve">J. O’Donovan and B. Smyth, “Trust in recommender systems,” in </w:t>
      </w:r>
      <w:r w:rsidRPr="00D90193">
        <w:rPr>
          <w:rFonts w:ascii="Palatino Linotype" w:hAnsi="Palatino Linotype"/>
          <w:i/>
          <w:iCs/>
          <w:noProof/>
          <w:sz w:val="18"/>
          <w:lang w:eastAsia="zh-CN"/>
        </w:rPr>
        <w:t>Proceedings of the 10th international conference on Intelligent user interfaces</w:t>
      </w:r>
      <w:r w:rsidRPr="00D90193">
        <w:rPr>
          <w:rFonts w:ascii="Palatino Linotype" w:hAnsi="Palatino Linotype"/>
          <w:noProof/>
          <w:sz w:val="18"/>
          <w:lang w:eastAsia="zh-CN"/>
        </w:rPr>
        <w:t>, 2005, pp. 167–174.</w:t>
      </w:r>
    </w:p>
    <w:p w14:paraId="79F2B72A"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[17]</w:t>
      </w:r>
      <w:r w:rsidRPr="00D90193">
        <w:rPr>
          <w:rFonts w:ascii="Palatino Linotype" w:hAnsi="Palatino Linotype"/>
          <w:noProof/>
          <w:sz w:val="18"/>
          <w:lang w:eastAsia="zh-CN"/>
        </w:rPr>
        <w:tab/>
        <w:t xml:space="preserve">N. Lathia, S. Hailes, and L. Capra, “Trust-based collaborative filtering,” in </w:t>
      </w:r>
      <w:r w:rsidRPr="00D90193">
        <w:rPr>
          <w:rFonts w:ascii="Palatino Linotype" w:hAnsi="Palatino Linotype"/>
          <w:i/>
          <w:iCs/>
          <w:noProof/>
          <w:sz w:val="18"/>
          <w:lang w:eastAsia="zh-CN"/>
        </w:rPr>
        <w:t xml:space="preserve">IFIP international conference on </w:t>
      </w:r>
      <w:r w:rsidRPr="00D90193">
        <w:rPr>
          <w:rFonts w:ascii="Palatino Linotype" w:hAnsi="Palatino Linotype"/>
          <w:i/>
          <w:iCs/>
          <w:noProof/>
          <w:sz w:val="18"/>
          <w:lang w:eastAsia="zh-CN"/>
        </w:rPr>
        <w:lastRenderedPageBreak/>
        <w:t>trust management</w:t>
      </w:r>
      <w:r w:rsidRPr="00D90193">
        <w:rPr>
          <w:rFonts w:ascii="Palatino Linotype" w:hAnsi="Palatino Linotype"/>
          <w:noProof/>
          <w:sz w:val="18"/>
          <w:lang w:eastAsia="zh-CN"/>
        </w:rPr>
        <w:t>, 2008, pp. 119–134.</w:t>
      </w:r>
    </w:p>
    <w:p w14:paraId="6F69B320"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[18]</w:t>
      </w:r>
      <w:r w:rsidRPr="00D90193">
        <w:rPr>
          <w:rFonts w:ascii="Palatino Linotype" w:hAnsi="Palatino Linotype"/>
          <w:noProof/>
          <w:sz w:val="18"/>
          <w:lang w:eastAsia="zh-CN"/>
        </w:rPr>
        <w:tab/>
        <w:t xml:space="preserve">G. Pitsilis and L. F. Marshall, </w:t>
      </w:r>
      <w:r w:rsidRPr="00D90193">
        <w:rPr>
          <w:rFonts w:ascii="Palatino Linotype" w:hAnsi="Palatino Linotype"/>
          <w:i/>
          <w:iCs/>
          <w:noProof/>
          <w:sz w:val="18"/>
          <w:lang w:eastAsia="zh-CN"/>
        </w:rPr>
        <w:t>A model of trust derivation from evidence for use in recommendation systems</w:t>
      </w:r>
      <w:r w:rsidRPr="00D90193">
        <w:rPr>
          <w:rFonts w:ascii="Palatino Linotype" w:hAnsi="Palatino Linotype"/>
          <w:noProof/>
          <w:sz w:val="18"/>
          <w:lang w:eastAsia="zh-CN"/>
        </w:rPr>
        <w:t>. University of Newcastle upon Tyne, Computing Science, 2004.</w:t>
      </w:r>
    </w:p>
    <w:p w14:paraId="4509CFFB"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[19]</w:t>
      </w:r>
      <w:r w:rsidRPr="00D90193">
        <w:rPr>
          <w:rFonts w:ascii="Palatino Linotype" w:hAnsi="Palatino Linotype"/>
          <w:noProof/>
          <w:sz w:val="18"/>
          <w:lang w:eastAsia="zh-CN"/>
        </w:rPr>
        <w:tab/>
        <w:t xml:space="preserve">Y.-M. Li, C.-T. Wu, and C.-Y. Lai, “A social recommender mechanism for e-commerce: Combining similarity, trust, and relationship,” </w:t>
      </w:r>
      <w:r w:rsidRPr="00D90193">
        <w:rPr>
          <w:rFonts w:ascii="Palatino Linotype" w:hAnsi="Palatino Linotype"/>
          <w:i/>
          <w:iCs/>
          <w:noProof/>
          <w:sz w:val="18"/>
          <w:lang w:eastAsia="zh-CN"/>
        </w:rPr>
        <w:t>Decis. Support Syst.</w:t>
      </w:r>
      <w:r w:rsidRPr="00D90193">
        <w:rPr>
          <w:rFonts w:ascii="Palatino Linotype" w:hAnsi="Palatino Linotype"/>
          <w:noProof/>
          <w:sz w:val="18"/>
          <w:lang w:eastAsia="zh-CN"/>
        </w:rPr>
        <w:t>, vol. 55, no. 3, pp. 740–752, 2013.</w:t>
      </w:r>
    </w:p>
    <w:p w14:paraId="247CA5AE"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lang w:eastAsia="zh-CN"/>
        </w:rPr>
      </w:pPr>
      <w:r w:rsidRPr="00D90193">
        <w:rPr>
          <w:rFonts w:ascii="Palatino Linotype" w:hAnsi="Palatino Linotype"/>
          <w:noProof/>
          <w:sz w:val="18"/>
          <w:lang w:eastAsia="zh-CN"/>
        </w:rPr>
        <w:t>[20]</w:t>
      </w:r>
      <w:r w:rsidRPr="00D90193">
        <w:rPr>
          <w:rFonts w:ascii="Palatino Linotype" w:hAnsi="Palatino Linotype"/>
          <w:noProof/>
          <w:sz w:val="18"/>
          <w:lang w:eastAsia="zh-CN"/>
        </w:rPr>
        <w:tab/>
        <w:t xml:space="preserve">F. M. Harper and J. A. Konstan, “The movielens datasets: History and context,” </w:t>
      </w:r>
      <w:r w:rsidRPr="00D90193">
        <w:rPr>
          <w:rFonts w:ascii="Palatino Linotype" w:hAnsi="Palatino Linotype"/>
          <w:i/>
          <w:iCs/>
          <w:noProof/>
          <w:sz w:val="18"/>
          <w:lang w:eastAsia="zh-CN"/>
        </w:rPr>
        <w:t>Acm Trans. Interact. Intell. Syst.</w:t>
      </w:r>
      <w:r w:rsidRPr="00D90193">
        <w:rPr>
          <w:rFonts w:ascii="Palatino Linotype" w:hAnsi="Palatino Linotype"/>
          <w:noProof/>
          <w:sz w:val="18"/>
          <w:lang w:eastAsia="zh-CN"/>
        </w:rPr>
        <w:t>, vol. 5, no. 4, p. 19, 2015.</w:t>
      </w:r>
    </w:p>
    <w:p w14:paraId="5CECC15A" w14:textId="77777777" w:rsidR="00D90193" w:rsidRPr="00D90193" w:rsidRDefault="00D90193" w:rsidP="00D90193">
      <w:pPr>
        <w:widowControl w:val="0"/>
        <w:autoSpaceDE w:val="0"/>
        <w:autoSpaceDN w:val="0"/>
        <w:adjustRightInd w:val="0"/>
        <w:spacing w:after="240" w:line="240" w:lineRule="atLeast"/>
        <w:ind w:left="640" w:hanging="640"/>
        <w:rPr>
          <w:rFonts w:ascii="Palatino Linotype" w:hAnsi="Palatino Linotype"/>
          <w:noProof/>
          <w:sz w:val="18"/>
        </w:rPr>
      </w:pPr>
      <w:r w:rsidRPr="00D90193">
        <w:rPr>
          <w:rFonts w:ascii="Palatino Linotype" w:hAnsi="Palatino Linotype"/>
          <w:noProof/>
          <w:sz w:val="18"/>
          <w:lang w:eastAsia="zh-CN"/>
        </w:rPr>
        <w:t>[21]</w:t>
      </w:r>
      <w:r w:rsidRPr="00D90193">
        <w:rPr>
          <w:rFonts w:ascii="Palatino Linotype" w:hAnsi="Palatino Linotype"/>
          <w:noProof/>
          <w:sz w:val="18"/>
          <w:lang w:eastAsia="zh-CN"/>
        </w:rPr>
        <w:tab/>
        <w:t>N. Hug, “{S}urprise, a {P}ython library for recommender systems.” 2017.</w:t>
      </w:r>
    </w:p>
    <w:p w14:paraId="233993D7" w14:textId="50AB785B" w:rsidR="009039D6" w:rsidRPr="004E4D56" w:rsidRDefault="00813032" w:rsidP="00D90193">
      <w:pPr>
        <w:widowControl w:val="0"/>
        <w:autoSpaceDE w:val="0"/>
        <w:autoSpaceDN w:val="0"/>
        <w:adjustRightInd w:val="0"/>
        <w:spacing w:after="240" w:line="240" w:lineRule="atLeast"/>
        <w:ind w:left="640" w:hanging="640"/>
      </w:pPr>
      <w:r>
        <w:fldChar w:fldCharType="end"/>
      </w:r>
    </w:p>
    <w:p w14:paraId="72E96828" w14:textId="6241A117" w:rsidR="009039D6" w:rsidRPr="002A705F" w:rsidRDefault="004B0EE7" w:rsidP="009039D6">
      <w:pPr>
        <w:adjustRightInd w:val="0"/>
        <w:snapToGrid w:val="0"/>
        <w:spacing w:before="240" w:line="260" w:lineRule="atLeast"/>
        <w:rPr>
          <w:rFonts w:ascii="Palatino Linotype" w:eastAsia="宋体" w:hAnsi="Palatino Linotype"/>
          <w:sz w:val="18"/>
          <w:szCs w:val="18"/>
        </w:rPr>
      </w:pPr>
      <w:r>
        <w:rPr>
          <w:noProof/>
          <w:lang w:val="en-GB" w:eastAsia="zh-CN"/>
        </w:rPr>
        <w:drawing>
          <wp:anchor distT="0" distB="0" distL="114300" distR="114300" simplePos="0" relativeHeight="251657728" behindDoc="1" locked="0" layoutInCell="1" allowOverlap="1" wp14:anchorId="1FEF3ABA" wp14:editId="598F1C68">
            <wp:simplePos x="0" y="0"/>
            <wp:positionH relativeFrom="margin">
              <wp:posOffset>40640</wp:posOffset>
            </wp:positionH>
            <wp:positionV relativeFrom="paragraph">
              <wp:posOffset>36195</wp:posOffset>
            </wp:positionV>
            <wp:extent cx="1000760" cy="360045"/>
            <wp:effectExtent l="0" t="0" r="0" b="0"/>
            <wp:wrapTight wrapText="bothSides">
              <wp:wrapPolygon edited="0">
                <wp:start x="0" y="0"/>
                <wp:lineTo x="0" y="19810"/>
                <wp:lineTo x="20832" y="19810"/>
                <wp:lineTo x="20832"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8">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9039D6" w:rsidRPr="00EB3F77">
        <w:rPr>
          <w:rFonts w:ascii="Palatino Linotype" w:hAnsi="Palatino Linotype"/>
          <w:snapToGrid w:val="0"/>
          <w:sz w:val="18"/>
          <w:szCs w:val="18"/>
          <w:lang w:bidi="en-US"/>
        </w:rPr>
        <w:t xml:space="preserve">© </w:t>
      </w:r>
      <w:r w:rsidR="009039D6">
        <w:rPr>
          <w:rFonts w:ascii="Palatino Linotype" w:hAnsi="Palatino Linotype"/>
          <w:snapToGrid w:val="0"/>
          <w:sz w:val="18"/>
          <w:szCs w:val="18"/>
          <w:lang w:bidi="en-US"/>
        </w:rPr>
        <w:t>2018 by the authors. Submitted for possible open</w:t>
      </w:r>
      <w:r w:rsidR="009039D6" w:rsidRPr="00EB3F77">
        <w:rPr>
          <w:rFonts w:ascii="Palatino Linotype" w:hAnsi="Palatino Linotype"/>
          <w:snapToGrid w:val="0"/>
          <w:sz w:val="18"/>
          <w:szCs w:val="18"/>
          <w:lang w:bidi="en-US"/>
        </w:rPr>
        <w:t xml:space="preserve"> access publication under the terms and conditions of the Creative Commons Attribution (</w:t>
      </w:r>
      <w:r w:rsidR="009039D6">
        <w:rPr>
          <w:rFonts w:ascii="Palatino Linotype" w:hAnsi="Palatino Linotype"/>
          <w:snapToGrid w:val="0"/>
          <w:sz w:val="18"/>
          <w:szCs w:val="18"/>
          <w:lang w:bidi="en-US"/>
        </w:rPr>
        <w:t>CC BY</w:t>
      </w:r>
      <w:r w:rsidR="009039D6" w:rsidRPr="00EB3F77">
        <w:rPr>
          <w:rFonts w:ascii="Palatino Linotype" w:hAnsi="Palatino Linotype"/>
          <w:snapToGrid w:val="0"/>
          <w:sz w:val="18"/>
          <w:szCs w:val="18"/>
          <w:lang w:bidi="en-US"/>
        </w:rPr>
        <w:t>) license (http://creativecommons.org/licenses/by/4.0/).</w:t>
      </w:r>
      <w:bookmarkEnd w:id="15"/>
    </w:p>
    <w:sectPr w:rsidR="009039D6" w:rsidRPr="002A705F" w:rsidSect="009039D6">
      <w:headerReference w:type="even" r:id="rId9"/>
      <w:headerReference w:type="default" r:id="rId10"/>
      <w:headerReference w:type="first" r:id="rId11"/>
      <w:footerReference w:type="first" r:id="rId12"/>
      <w:pgSz w:w="11906" w:h="16838" w:code="9"/>
      <w:pgMar w:top="1417" w:right="1531" w:bottom="1077" w:left="1531" w:header="1020" w:footer="850"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65DCB" w14:textId="77777777" w:rsidR="00433F61" w:rsidRDefault="00433F61">
      <w:pPr>
        <w:spacing w:line="240" w:lineRule="auto"/>
      </w:pPr>
      <w:r>
        <w:separator/>
      </w:r>
    </w:p>
  </w:endnote>
  <w:endnote w:type="continuationSeparator" w:id="0">
    <w:p w14:paraId="4D1FC7AB" w14:textId="77777777" w:rsidR="00433F61" w:rsidRDefault="00433F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93A9E" w14:textId="77777777" w:rsidR="00C65120" w:rsidRPr="00372FCD" w:rsidRDefault="00C65120" w:rsidP="0067215B">
    <w:pPr>
      <w:tabs>
        <w:tab w:val="right" w:pos="8844"/>
      </w:tabs>
      <w:adjustRightInd w:val="0"/>
      <w:snapToGrid w:val="0"/>
      <w:spacing w:before="120" w:line="240" w:lineRule="auto"/>
      <w:rPr>
        <w:rFonts w:ascii="Palatino Linotype" w:hAnsi="Palatino Linotype"/>
        <w:sz w:val="16"/>
        <w:szCs w:val="16"/>
        <w:lang w:val="fr-CH"/>
      </w:rPr>
    </w:pPr>
    <w:r w:rsidRPr="005D1D79">
      <w:rPr>
        <w:rFonts w:ascii="Palatino Linotype" w:hAnsi="Palatino Linotype"/>
        <w:i/>
        <w:sz w:val="16"/>
        <w:szCs w:val="16"/>
        <w:lang w:val="fr-CH"/>
      </w:rPr>
      <w:t>Appl. Sci.</w:t>
    </w:r>
    <w:r w:rsidRPr="005D1D79">
      <w:rPr>
        <w:rFonts w:ascii="Palatino Linotype" w:hAnsi="Palatino Linotype"/>
        <w:sz w:val="16"/>
        <w:szCs w:val="16"/>
        <w:lang w:val="fr-CH"/>
      </w:rPr>
      <w:t xml:space="preserve"> </w:t>
    </w:r>
    <w:r>
      <w:rPr>
        <w:rFonts w:ascii="Palatino Linotype" w:hAnsi="Palatino Linotype"/>
        <w:b/>
        <w:bCs/>
        <w:iCs/>
        <w:sz w:val="16"/>
        <w:szCs w:val="16"/>
      </w:rPr>
      <w:t>2018</w:t>
    </w:r>
    <w:r w:rsidRPr="00B65510">
      <w:rPr>
        <w:rFonts w:ascii="Palatino Linotype" w:hAnsi="Palatino Linotype"/>
        <w:iCs/>
        <w:sz w:val="16"/>
        <w:szCs w:val="16"/>
      </w:rPr>
      <w:t xml:space="preserve">, </w:t>
    </w:r>
    <w:r>
      <w:rPr>
        <w:rFonts w:ascii="Palatino Linotype" w:eastAsia="宋体" w:hAnsi="Palatino Linotype"/>
        <w:i/>
        <w:iCs/>
        <w:sz w:val="16"/>
        <w:szCs w:val="16"/>
        <w:lang w:eastAsia="zh-CN"/>
      </w:rPr>
      <w:t>8</w:t>
    </w:r>
    <w:r w:rsidRPr="00B65510">
      <w:rPr>
        <w:rFonts w:ascii="Palatino Linotype" w:hAnsi="Palatino Linotype"/>
        <w:iCs/>
        <w:sz w:val="16"/>
        <w:szCs w:val="16"/>
      </w:rPr>
      <w:t>,</w:t>
    </w:r>
    <w:r w:rsidRPr="00B65510">
      <w:rPr>
        <w:rFonts w:ascii="Palatino Linotype" w:eastAsia="宋体" w:hAnsi="Palatino Linotype"/>
        <w:sz w:val="16"/>
        <w:szCs w:val="16"/>
        <w:lang w:eastAsia="zh-CN"/>
      </w:rPr>
      <w:t xml:space="preserve"> </w:t>
    </w:r>
    <w:r>
      <w:rPr>
        <w:rFonts w:ascii="Palatino Linotype" w:hAnsi="Palatino Linotype"/>
        <w:sz w:val="16"/>
        <w:szCs w:val="16"/>
      </w:rPr>
      <w:t>x</w:t>
    </w:r>
    <w:r w:rsidRPr="00B65510">
      <w:rPr>
        <w:rFonts w:ascii="Palatino Linotype" w:hAnsi="Palatino Linotype"/>
        <w:sz w:val="16"/>
        <w:szCs w:val="16"/>
        <w:lang w:val="fr-CH"/>
      </w:rPr>
      <w:t>; doi:</w:t>
    </w:r>
    <w:r>
      <w:rPr>
        <w:rFonts w:ascii="Palatino Linotype" w:hAnsi="Palatino Linotype"/>
        <w:sz w:val="20"/>
        <w:lang w:val="fr-CH"/>
      </w:rPr>
      <w:t xml:space="preserve"> </w:t>
    </w:r>
    <w:r w:rsidRPr="004B6803">
      <w:rPr>
        <w:rFonts w:ascii="Palatino Linotype" w:hAnsi="Palatino Linotype"/>
        <w:sz w:val="16"/>
        <w:szCs w:val="16"/>
        <w:lang w:val="fr-CH"/>
      </w:rPr>
      <w:t>FOR PEER REVIEW</w:t>
    </w:r>
    <w:r>
      <w:rPr>
        <w:rFonts w:ascii="Palatino Linotype" w:hAnsi="Palatino Linotype"/>
        <w:sz w:val="16"/>
        <w:szCs w:val="16"/>
        <w:lang w:val="fr-CH"/>
      </w:rPr>
      <w:t xml:space="preserve"> </w:t>
    </w:r>
    <w:r w:rsidRPr="004B6803">
      <w:rPr>
        <w:rFonts w:ascii="Palatino Linotype" w:hAnsi="Palatino Linotype"/>
        <w:sz w:val="16"/>
        <w:szCs w:val="16"/>
        <w:lang w:val="fr-CH"/>
      </w:rPr>
      <w:tab/>
      <w:t>www</w:t>
    </w:r>
    <w:r w:rsidRPr="00372FCD">
      <w:rPr>
        <w:rFonts w:ascii="Palatino Linotype" w:hAnsi="Palatino Linotype"/>
        <w:sz w:val="16"/>
        <w:szCs w:val="16"/>
        <w:lang w:val="fr-CH"/>
      </w:rPr>
      <w:t>.mdpi.com/journal/</w:t>
    </w:r>
    <w:r w:rsidRPr="005D1D79">
      <w:rPr>
        <w:rFonts w:ascii="Palatino Linotype" w:hAnsi="Palatino Linotype"/>
        <w:sz w:val="16"/>
        <w:szCs w:val="16"/>
      </w:rPr>
      <w:t>applsci</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E4D72" w14:textId="77777777" w:rsidR="00433F61" w:rsidRDefault="00433F61">
      <w:pPr>
        <w:spacing w:line="240" w:lineRule="auto"/>
      </w:pPr>
      <w:r>
        <w:separator/>
      </w:r>
    </w:p>
  </w:footnote>
  <w:footnote w:type="continuationSeparator" w:id="0">
    <w:p w14:paraId="4422C9B9" w14:textId="77777777" w:rsidR="00433F61" w:rsidRDefault="00433F6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F55F0" w14:textId="77777777" w:rsidR="00C65120" w:rsidRDefault="00C65120" w:rsidP="0067215B">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BB2A1" w14:textId="77777777" w:rsidR="00C65120" w:rsidRPr="008C3B47" w:rsidRDefault="00C65120" w:rsidP="0067215B">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Appl. Sci.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8</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313707">
      <w:rPr>
        <w:rFonts w:ascii="Palatino Linotype" w:hAnsi="Palatino Linotype"/>
        <w:noProof/>
        <w:sz w:val="16"/>
      </w:rPr>
      <w:t>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313707">
      <w:rPr>
        <w:rFonts w:ascii="Palatino Linotype" w:hAnsi="Palatino Linotype"/>
        <w:noProof/>
        <w:sz w:val="16"/>
      </w:rPr>
      <w:t>7</w:t>
    </w:r>
    <w:r>
      <w:rPr>
        <w:rFonts w:ascii="Palatino Linotype" w:hAnsi="Palatino Linotype"/>
        <w:sz w:val="1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A2B0B" w14:textId="3CF3447A" w:rsidR="00C65120" w:rsidRDefault="00C65120" w:rsidP="0067215B">
    <w:pPr>
      <w:pStyle w:val="MDPIheaderjournallogo"/>
    </w:pPr>
    <w:r>
      <w:rPr>
        <w:noProof/>
        <w:lang w:val="en-GB" w:eastAsia="zh-CN"/>
      </w:rPr>
      <mc:AlternateContent>
        <mc:Choice Requires="wps">
          <w:drawing>
            <wp:anchor distT="45720" distB="45720" distL="114300" distR="114300" simplePos="0" relativeHeight="251657728" behindDoc="1" locked="0" layoutInCell="1" allowOverlap="1" wp14:anchorId="559198D5" wp14:editId="49682F81">
              <wp:simplePos x="0" y="0"/>
              <wp:positionH relativeFrom="page">
                <wp:posOffset>6029960</wp:posOffset>
              </wp:positionH>
              <wp:positionV relativeFrom="page">
                <wp:posOffset>647700</wp:posOffset>
              </wp:positionV>
              <wp:extent cx="549275" cy="709295"/>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14:paraId="37F352EB" w14:textId="41EFA42F" w:rsidR="00C65120" w:rsidRDefault="00C65120" w:rsidP="0067215B">
                          <w:pPr>
                            <w:pStyle w:val="MDPIheaderjournallogo"/>
                            <w:jc w:val="center"/>
                            <w:rPr>
                              <w:i w:val="0"/>
                              <w:szCs w:val="16"/>
                            </w:rPr>
                          </w:pPr>
                          <w:r w:rsidRPr="009039D6">
                            <w:rPr>
                              <w:i w:val="0"/>
                              <w:noProof/>
                              <w:szCs w:val="16"/>
                              <w:lang w:val="en-GB" w:eastAsia="zh-CN"/>
                            </w:rPr>
                            <w:drawing>
                              <wp:inline distT="0" distB="0" distL="0" distR="0" wp14:anchorId="1DE3723F" wp14:editId="281B7F4E">
                                <wp:extent cx="541655" cy="355600"/>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198D5" id="_x0000_t202" coordsize="21600,21600" o:spt="202" path="m0,0l0,21600,21600,21600,2160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" stroked="f">
              <v:textbox inset="0,0,0,0">
                <w:txbxContent>
                  <w:p w14:paraId="37F352EB" w14:textId="41EFA42F" w:rsidR="00C65120" w:rsidRDefault="00C65120" w:rsidP="0067215B">
                    <w:pPr>
                      <w:pStyle w:val="MDPIheaderjournallogo"/>
                      <w:jc w:val="center"/>
                      <w:rPr>
                        <w:i w:val="0"/>
                        <w:szCs w:val="16"/>
                      </w:rPr>
                    </w:pPr>
                    <w:r w:rsidRPr="009039D6">
                      <w:rPr>
                        <w:i w:val="0"/>
                        <w:noProof/>
                        <w:szCs w:val="16"/>
                        <w:lang w:val="en-GB" w:eastAsia="zh-CN"/>
                      </w:rPr>
                      <w:drawing>
                        <wp:inline distT="0" distB="0" distL="0" distR="0" wp14:anchorId="1DE3723F" wp14:editId="281B7F4E">
                          <wp:extent cx="541655" cy="355600"/>
                          <wp:effectExtent l="0" t="0" r="0" b="0"/>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655" cy="355600"/>
                                  </a:xfrm>
                                  <a:prstGeom prst="rect">
                                    <a:avLst/>
                                  </a:prstGeom>
                                  <a:noFill/>
                                  <a:ln>
                                    <a:noFill/>
                                  </a:ln>
                                </pic:spPr>
                              </pic:pic>
                            </a:graphicData>
                          </a:graphic>
                        </wp:inline>
                      </w:drawing>
                    </w:r>
                  </w:p>
                </w:txbxContent>
              </v:textbox>
              <w10:wrap anchorx="page" anchory="page"/>
            </v:shape>
          </w:pict>
        </mc:Fallback>
      </mc:AlternateContent>
    </w:r>
    <w:r w:rsidRPr="00A04686">
      <w:rPr>
        <w:noProof/>
        <w:lang w:val="en-GB" w:eastAsia="zh-CN"/>
      </w:rPr>
      <w:drawing>
        <wp:inline distT="0" distB="0" distL="0" distR="0" wp14:anchorId="4DA116C5" wp14:editId="1CACDDE7">
          <wp:extent cx="1752600" cy="431800"/>
          <wp:effectExtent l="0" t="0" r="0" b="0"/>
          <wp:docPr id="3"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52600"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ttachedTemplate r:id="rId1"/>
  <w:trackRevisions/>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E7"/>
    <w:rsid w:val="00007D27"/>
    <w:rsid w:val="00016DAD"/>
    <w:rsid w:val="00025177"/>
    <w:rsid w:val="000431DB"/>
    <w:rsid w:val="000532EA"/>
    <w:rsid w:val="000541F9"/>
    <w:rsid w:val="00065066"/>
    <w:rsid w:val="000668F6"/>
    <w:rsid w:val="000718BB"/>
    <w:rsid w:val="00092B0A"/>
    <w:rsid w:val="000A1195"/>
    <w:rsid w:val="000B02AA"/>
    <w:rsid w:val="000C3710"/>
    <w:rsid w:val="000C4AC6"/>
    <w:rsid w:val="000D139F"/>
    <w:rsid w:val="000E0A42"/>
    <w:rsid w:val="00101066"/>
    <w:rsid w:val="00117FEA"/>
    <w:rsid w:val="0012423C"/>
    <w:rsid w:val="00133CB0"/>
    <w:rsid w:val="00140782"/>
    <w:rsid w:val="00142F47"/>
    <w:rsid w:val="001613CF"/>
    <w:rsid w:val="00180EB1"/>
    <w:rsid w:val="00197872"/>
    <w:rsid w:val="001B21A6"/>
    <w:rsid w:val="001B263F"/>
    <w:rsid w:val="001D0D91"/>
    <w:rsid w:val="001D235E"/>
    <w:rsid w:val="001D3C1C"/>
    <w:rsid w:val="001D584B"/>
    <w:rsid w:val="001D66D3"/>
    <w:rsid w:val="001E2AEB"/>
    <w:rsid w:val="001E37AA"/>
    <w:rsid w:val="001E56F9"/>
    <w:rsid w:val="001F2D13"/>
    <w:rsid w:val="002068B0"/>
    <w:rsid w:val="00215421"/>
    <w:rsid w:val="00221986"/>
    <w:rsid w:val="0022328C"/>
    <w:rsid w:val="002253A0"/>
    <w:rsid w:val="002254A8"/>
    <w:rsid w:val="00244548"/>
    <w:rsid w:val="002503E9"/>
    <w:rsid w:val="0025514F"/>
    <w:rsid w:val="00257EBD"/>
    <w:rsid w:val="002650E7"/>
    <w:rsid w:val="002722EE"/>
    <w:rsid w:val="0027241D"/>
    <w:rsid w:val="002766BE"/>
    <w:rsid w:val="00281A62"/>
    <w:rsid w:val="002A1E5F"/>
    <w:rsid w:val="002A33E7"/>
    <w:rsid w:val="002A3830"/>
    <w:rsid w:val="002A3AF2"/>
    <w:rsid w:val="002A7C68"/>
    <w:rsid w:val="002C1EF4"/>
    <w:rsid w:val="002D21F1"/>
    <w:rsid w:val="002D2984"/>
    <w:rsid w:val="002D5EEE"/>
    <w:rsid w:val="002D6A83"/>
    <w:rsid w:val="00304F2C"/>
    <w:rsid w:val="00310010"/>
    <w:rsid w:val="00311C48"/>
    <w:rsid w:val="00313707"/>
    <w:rsid w:val="0031744E"/>
    <w:rsid w:val="00326141"/>
    <w:rsid w:val="003347C9"/>
    <w:rsid w:val="00336339"/>
    <w:rsid w:val="00345623"/>
    <w:rsid w:val="0036255D"/>
    <w:rsid w:val="00377644"/>
    <w:rsid w:val="00393597"/>
    <w:rsid w:val="003A47F3"/>
    <w:rsid w:val="003A5D62"/>
    <w:rsid w:val="003A6AA9"/>
    <w:rsid w:val="003C761A"/>
    <w:rsid w:val="003D155E"/>
    <w:rsid w:val="003D1B18"/>
    <w:rsid w:val="003D28F1"/>
    <w:rsid w:val="003D6AA1"/>
    <w:rsid w:val="003E3806"/>
    <w:rsid w:val="003E5C39"/>
    <w:rsid w:val="003F4D0E"/>
    <w:rsid w:val="00401314"/>
    <w:rsid w:val="00401D30"/>
    <w:rsid w:val="004065F4"/>
    <w:rsid w:val="00410F35"/>
    <w:rsid w:val="004213A6"/>
    <w:rsid w:val="00433F61"/>
    <w:rsid w:val="004448E8"/>
    <w:rsid w:val="00454F4A"/>
    <w:rsid w:val="00455C5E"/>
    <w:rsid w:val="004659EB"/>
    <w:rsid w:val="00477526"/>
    <w:rsid w:val="00487EA8"/>
    <w:rsid w:val="004903BD"/>
    <w:rsid w:val="00493033"/>
    <w:rsid w:val="00493216"/>
    <w:rsid w:val="004967A6"/>
    <w:rsid w:val="004A0FA1"/>
    <w:rsid w:val="004A2BD1"/>
    <w:rsid w:val="004A7156"/>
    <w:rsid w:val="004B0EE7"/>
    <w:rsid w:val="004B2A7E"/>
    <w:rsid w:val="004B323D"/>
    <w:rsid w:val="004B3DF6"/>
    <w:rsid w:val="004C0CC6"/>
    <w:rsid w:val="004C137F"/>
    <w:rsid w:val="004C207F"/>
    <w:rsid w:val="004C3576"/>
    <w:rsid w:val="004C57CB"/>
    <w:rsid w:val="004D5B16"/>
    <w:rsid w:val="004D5BEC"/>
    <w:rsid w:val="004D79C7"/>
    <w:rsid w:val="00502B40"/>
    <w:rsid w:val="00504BC6"/>
    <w:rsid w:val="005063B6"/>
    <w:rsid w:val="005129EF"/>
    <w:rsid w:val="00520773"/>
    <w:rsid w:val="005218A3"/>
    <w:rsid w:val="00521D69"/>
    <w:rsid w:val="0052247E"/>
    <w:rsid w:val="00522F70"/>
    <w:rsid w:val="00525107"/>
    <w:rsid w:val="00533975"/>
    <w:rsid w:val="005444A0"/>
    <w:rsid w:val="005459F3"/>
    <w:rsid w:val="005535D0"/>
    <w:rsid w:val="00561484"/>
    <w:rsid w:val="0056725E"/>
    <w:rsid w:val="005746AE"/>
    <w:rsid w:val="00582A73"/>
    <w:rsid w:val="00587E62"/>
    <w:rsid w:val="005A1F00"/>
    <w:rsid w:val="005A7B5A"/>
    <w:rsid w:val="005B20FA"/>
    <w:rsid w:val="005C4AE3"/>
    <w:rsid w:val="005D4019"/>
    <w:rsid w:val="005E18CC"/>
    <w:rsid w:val="005E5368"/>
    <w:rsid w:val="005E760A"/>
    <w:rsid w:val="00606D9C"/>
    <w:rsid w:val="00606E92"/>
    <w:rsid w:val="00610BD9"/>
    <w:rsid w:val="00612675"/>
    <w:rsid w:val="00614E2A"/>
    <w:rsid w:val="00630AE4"/>
    <w:rsid w:val="00630EB5"/>
    <w:rsid w:val="00632803"/>
    <w:rsid w:val="00640CB7"/>
    <w:rsid w:val="00640EC5"/>
    <w:rsid w:val="00645332"/>
    <w:rsid w:val="0064754B"/>
    <w:rsid w:val="00647B24"/>
    <w:rsid w:val="0067215B"/>
    <w:rsid w:val="00680ACE"/>
    <w:rsid w:val="00683371"/>
    <w:rsid w:val="00686071"/>
    <w:rsid w:val="00690362"/>
    <w:rsid w:val="00692393"/>
    <w:rsid w:val="00697593"/>
    <w:rsid w:val="006A7493"/>
    <w:rsid w:val="006C0A37"/>
    <w:rsid w:val="006C6AB8"/>
    <w:rsid w:val="006D05D3"/>
    <w:rsid w:val="006D7348"/>
    <w:rsid w:val="006E50F1"/>
    <w:rsid w:val="006F23BD"/>
    <w:rsid w:val="006F7B85"/>
    <w:rsid w:val="00701FAD"/>
    <w:rsid w:val="007161D4"/>
    <w:rsid w:val="0072336C"/>
    <w:rsid w:val="00732758"/>
    <w:rsid w:val="00734753"/>
    <w:rsid w:val="007369E0"/>
    <w:rsid w:val="007535A7"/>
    <w:rsid w:val="00770082"/>
    <w:rsid w:val="0078256A"/>
    <w:rsid w:val="0078668C"/>
    <w:rsid w:val="00787EF9"/>
    <w:rsid w:val="00794DFA"/>
    <w:rsid w:val="007A0EAD"/>
    <w:rsid w:val="007B1F57"/>
    <w:rsid w:val="007B5EA1"/>
    <w:rsid w:val="007D0CD7"/>
    <w:rsid w:val="007E0EDE"/>
    <w:rsid w:val="007E431A"/>
    <w:rsid w:val="007F2BA9"/>
    <w:rsid w:val="007F4BB5"/>
    <w:rsid w:val="00810964"/>
    <w:rsid w:val="00813032"/>
    <w:rsid w:val="00813D46"/>
    <w:rsid w:val="00817168"/>
    <w:rsid w:val="00821089"/>
    <w:rsid w:val="00822E44"/>
    <w:rsid w:val="0082519A"/>
    <w:rsid w:val="00832F6A"/>
    <w:rsid w:val="008350CD"/>
    <w:rsid w:val="00835754"/>
    <w:rsid w:val="00842D06"/>
    <w:rsid w:val="0086412D"/>
    <w:rsid w:val="008657A1"/>
    <w:rsid w:val="00872F10"/>
    <w:rsid w:val="0088233A"/>
    <w:rsid w:val="008845BE"/>
    <w:rsid w:val="008A3CB8"/>
    <w:rsid w:val="008B011A"/>
    <w:rsid w:val="008B384B"/>
    <w:rsid w:val="008B58CA"/>
    <w:rsid w:val="008B6988"/>
    <w:rsid w:val="008D3FA6"/>
    <w:rsid w:val="008E4FB5"/>
    <w:rsid w:val="008F6BB2"/>
    <w:rsid w:val="009039D6"/>
    <w:rsid w:val="009048AF"/>
    <w:rsid w:val="00905375"/>
    <w:rsid w:val="00907AFE"/>
    <w:rsid w:val="00910370"/>
    <w:rsid w:val="00914E4B"/>
    <w:rsid w:val="00932160"/>
    <w:rsid w:val="00954885"/>
    <w:rsid w:val="00954A7B"/>
    <w:rsid w:val="0095572A"/>
    <w:rsid w:val="009641F2"/>
    <w:rsid w:val="00967867"/>
    <w:rsid w:val="0098004C"/>
    <w:rsid w:val="0099028C"/>
    <w:rsid w:val="0099470E"/>
    <w:rsid w:val="00994B56"/>
    <w:rsid w:val="00995E1F"/>
    <w:rsid w:val="009A38D8"/>
    <w:rsid w:val="009A773C"/>
    <w:rsid w:val="009C0364"/>
    <w:rsid w:val="009C7977"/>
    <w:rsid w:val="009D1C38"/>
    <w:rsid w:val="009D51CE"/>
    <w:rsid w:val="009E5417"/>
    <w:rsid w:val="009F70E6"/>
    <w:rsid w:val="00A00469"/>
    <w:rsid w:val="00A06FD5"/>
    <w:rsid w:val="00A20793"/>
    <w:rsid w:val="00A343E7"/>
    <w:rsid w:val="00A35844"/>
    <w:rsid w:val="00A43AEC"/>
    <w:rsid w:val="00A4572D"/>
    <w:rsid w:val="00A47C1D"/>
    <w:rsid w:val="00A515AF"/>
    <w:rsid w:val="00A5227B"/>
    <w:rsid w:val="00A523BC"/>
    <w:rsid w:val="00A52441"/>
    <w:rsid w:val="00A54F47"/>
    <w:rsid w:val="00A7135A"/>
    <w:rsid w:val="00A866DB"/>
    <w:rsid w:val="00AA3700"/>
    <w:rsid w:val="00AB16E7"/>
    <w:rsid w:val="00AB6A86"/>
    <w:rsid w:val="00AD7E1E"/>
    <w:rsid w:val="00AE21C2"/>
    <w:rsid w:val="00AE4EA6"/>
    <w:rsid w:val="00AF048F"/>
    <w:rsid w:val="00AF0E5E"/>
    <w:rsid w:val="00AF7A1A"/>
    <w:rsid w:val="00B04E40"/>
    <w:rsid w:val="00B12061"/>
    <w:rsid w:val="00B16E10"/>
    <w:rsid w:val="00B34C7E"/>
    <w:rsid w:val="00B3682B"/>
    <w:rsid w:val="00B5478C"/>
    <w:rsid w:val="00B6745F"/>
    <w:rsid w:val="00B71797"/>
    <w:rsid w:val="00B73D18"/>
    <w:rsid w:val="00B74131"/>
    <w:rsid w:val="00B76077"/>
    <w:rsid w:val="00B87A65"/>
    <w:rsid w:val="00B91FA6"/>
    <w:rsid w:val="00BA4EBC"/>
    <w:rsid w:val="00BA70F1"/>
    <w:rsid w:val="00BB05EC"/>
    <w:rsid w:val="00BB6261"/>
    <w:rsid w:val="00BD5F78"/>
    <w:rsid w:val="00BE430B"/>
    <w:rsid w:val="00C001D2"/>
    <w:rsid w:val="00C02026"/>
    <w:rsid w:val="00C04C99"/>
    <w:rsid w:val="00C1271D"/>
    <w:rsid w:val="00C13B6F"/>
    <w:rsid w:val="00C1756E"/>
    <w:rsid w:val="00C24656"/>
    <w:rsid w:val="00C26737"/>
    <w:rsid w:val="00C42EE7"/>
    <w:rsid w:val="00C56C95"/>
    <w:rsid w:val="00C5730F"/>
    <w:rsid w:val="00C63647"/>
    <w:rsid w:val="00C64034"/>
    <w:rsid w:val="00C65120"/>
    <w:rsid w:val="00C65F25"/>
    <w:rsid w:val="00C83A27"/>
    <w:rsid w:val="00CA1AA6"/>
    <w:rsid w:val="00CA271A"/>
    <w:rsid w:val="00CA2D16"/>
    <w:rsid w:val="00CB08C7"/>
    <w:rsid w:val="00CB0DFA"/>
    <w:rsid w:val="00CB6F51"/>
    <w:rsid w:val="00CC3714"/>
    <w:rsid w:val="00CC4866"/>
    <w:rsid w:val="00CC5F43"/>
    <w:rsid w:val="00CC7D3A"/>
    <w:rsid w:val="00CD199F"/>
    <w:rsid w:val="00CD4AFD"/>
    <w:rsid w:val="00CE6713"/>
    <w:rsid w:val="00D02941"/>
    <w:rsid w:val="00D06DDB"/>
    <w:rsid w:val="00D11046"/>
    <w:rsid w:val="00D1236A"/>
    <w:rsid w:val="00D213B7"/>
    <w:rsid w:val="00D2262E"/>
    <w:rsid w:val="00D234ED"/>
    <w:rsid w:val="00D2458F"/>
    <w:rsid w:val="00D364F0"/>
    <w:rsid w:val="00D6251F"/>
    <w:rsid w:val="00D62D6C"/>
    <w:rsid w:val="00D648D7"/>
    <w:rsid w:val="00D7187D"/>
    <w:rsid w:val="00D71E34"/>
    <w:rsid w:val="00D81099"/>
    <w:rsid w:val="00D90193"/>
    <w:rsid w:val="00D96FA4"/>
    <w:rsid w:val="00DA13DC"/>
    <w:rsid w:val="00DA34D2"/>
    <w:rsid w:val="00DA6E78"/>
    <w:rsid w:val="00DA7937"/>
    <w:rsid w:val="00DB7474"/>
    <w:rsid w:val="00DB7D3F"/>
    <w:rsid w:val="00DC0DFD"/>
    <w:rsid w:val="00DE5059"/>
    <w:rsid w:val="00DE56DB"/>
    <w:rsid w:val="00DF4E87"/>
    <w:rsid w:val="00DF64C8"/>
    <w:rsid w:val="00E00463"/>
    <w:rsid w:val="00E02FA7"/>
    <w:rsid w:val="00E04C17"/>
    <w:rsid w:val="00E1278D"/>
    <w:rsid w:val="00E2465D"/>
    <w:rsid w:val="00E27585"/>
    <w:rsid w:val="00E33355"/>
    <w:rsid w:val="00E35299"/>
    <w:rsid w:val="00E50B1E"/>
    <w:rsid w:val="00E653C7"/>
    <w:rsid w:val="00E66054"/>
    <w:rsid w:val="00E7103E"/>
    <w:rsid w:val="00E71D35"/>
    <w:rsid w:val="00E87D62"/>
    <w:rsid w:val="00E96A25"/>
    <w:rsid w:val="00E97399"/>
    <w:rsid w:val="00EA1026"/>
    <w:rsid w:val="00EA6C5B"/>
    <w:rsid w:val="00EB2B78"/>
    <w:rsid w:val="00EB4411"/>
    <w:rsid w:val="00EB4B25"/>
    <w:rsid w:val="00EB4C3E"/>
    <w:rsid w:val="00EB5AE8"/>
    <w:rsid w:val="00EB76F8"/>
    <w:rsid w:val="00EC097E"/>
    <w:rsid w:val="00EC24FA"/>
    <w:rsid w:val="00EC349D"/>
    <w:rsid w:val="00EC3769"/>
    <w:rsid w:val="00EC4DD8"/>
    <w:rsid w:val="00ED329F"/>
    <w:rsid w:val="00ED3D82"/>
    <w:rsid w:val="00ED5717"/>
    <w:rsid w:val="00EF0324"/>
    <w:rsid w:val="00EF2209"/>
    <w:rsid w:val="00EF3036"/>
    <w:rsid w:val="00F050BE"/>
    <w:rsid w:val="00F06557"/>
    <w:rsid w:val="00F25104"/>
    <w:rsid w:val="00F2628A"/>
    <w:rsid w:val="00F3006E"/>
    <w:rsid w:val="00F301EE"/>
    <w:rsid w:val="00F361A3"/>
    <w:rsid w:val="00F37276"/>
    <w:rsid w:val="00F3796A"/>
    <w:rsid w:val="00F40569"/>
    <w:rsid w:val="00F53A6F"/>
    <w:rsid w:val="00F65032"/>
    <w:rsid w:val="00F736FF"/>
    <w:rsid w:val="00F73732"/>
    <w:rsid w:val="00F83F65"/>
    <w:rsid w:val="00F9134D"/>
    <w:rsid w:val="00FA2642"/>
    <w:rsid w:val="00FA44C4"/>
    <w:rsid w:val="00FB0A62"/>
    <w:rsid w:val="00FB0FE4"/>
    <w:rsid w:val="00FB2E97"/>
    <w:rsid w:val="00FB3137"/>
    <w:rsid w:val="00FC1022"/>
    <w:rsid w:val="00FC185A"/>
    <w:rsid w:val="00FC740B"/>
    <w:rsid w:val="00FD016F"/>
    <w:rsid w:val="00FD24F2"/>
    <w:rsid w:val="00FD3752"/>
    <w:rsid w:val="00FD66DE"/>
    <w:rsid w:val="00FD6DB2"/>
    <w:rsid w:val="00FE0346"/>
    <w:rsid w:val="00FE26FA"/>
    <w:rsid w:val="00FE461F"/>
    <w:rsid w:val="00FE5DEB"/>
    <w:rsid w:val="00FF1E1A"/>
    <w:rsid w:val="00FF79D3"/>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537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9D6"/>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9039D6"/>
    <w:pPr>
      <w:spacing w:before="240" w:line="240" w:lineRule="auto"/>
      <w:ind w:firstLine="0"/>
      <w:jc w:val="left"/>
    </w:pPr>
    <w:rPr>
      <w:i/>
    </w:rPr>
  </w:style>
  <w:style w:type="paragraph" w:customStyle="1" w:styleId="MDPI12title">
    <w:name w:val="MDPI_1.2_title"/>
    <w:next w:val="MDPI13authornames"/>
    <w:qFormat/>
    <w:rsid w:val="009039D6"/>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9039D6"/>
    <w:pPr>
      <w:spacing w:after="120"/>
      <w:ind w:firstLine="0"/>
      <w:jc w:val="left"/>
    </w:pPr>
    <w:rPr>
      <w:b/>
      <w:snapToGrid/>
    </w:rPr>
  </w:style>
  <w:style w:type="paragraph" w:customStyle="1" w:styleId="MDPI14history">
    <w:name w:val="MDPI_1.4_history"/>
    <w:basedOn w:val="MDPI62Acknowledgments"/>
    <w:next w:val="Normal"/>
    <w:qFormat/>
    <w:rsid w:val="009039D6"/>
    <w:pPr>
      <w:ind w:left="113"/>
      <w:jc w:val="left"/>
    </w:pPr>
    <w:rPr>
      <w:snapToGrid/>
    </w:rPr>
  </w:style>
  <w:style w:type="paragraph" w:customStyle="1" w:styleId="MDPI16affiliation">
    <w:name w:val="MDPI_1.6_affiliation"/>
    <w:basedOn w:val="MDPI62Acknowledgments"/>
    <w:qFormat/>
    <w:rsid w:val="009039D6"/>
    <w:pPr>
      <w:spacing w:before="0"/>
      <w:ind w:left="311" w:hanging="198"/>
      <w:jc w:val="left"/>
    </w:pPr>
    <w:rPr>
      <w:snapToGrid/>
      <w:szCs w:val="18"/>
    </w:rPr>
  </w:style>
  <w:style w:type="paragraph" w:customStyle="1" w:styleId="MDPI17abstract">
    <w:name w:val="MDPI_1.7_abstract"/>
    <w:basedOn w:val="MDPI31text"/>
    <w:next w:val="MDPI18keywords"/>
    <w:qFormat/>
    <w:rsid w:val="009039D6"/>
    <w:pPr>
      <w:spacing w:before="240"/>
      <w:ind w:left="113" w:firstLine="0"/>
    </w:pPr>
    <w:rPr>
      <w:snapToGrid/>
    </w:rPr>
  </w:style>
  <w:style w:type="paragraph" w:customStyle="1" w:styleId="MDPI18keywords">
    <w:name w:val="MDPI_1.8_keywords"/>
    <w:basedOn w:val="MDPI31text"/>
    <w:next w:val="Normal"/>
    <w:qFormat/>
    <w:rsid w:val="009039D6"/>
    <w:pPr>
      <w:spacing w:before="240"/>
      <w:ind w:left="113" w:firstLine="0"/>
    </w:pPr>
  </w:style>
  <w:style w:type="paragraph" w:customStyle="1" w:styleId="MDPI19line">
    <w:name w:val="MDPI_1.9_line"/>
    <w:basedOn w:val="MDPI31text"/>
    <w:qFormat/>
    <w:rsid w:val="009039D6"/>
    <w:pPr>
      <w:pBdr>
        <w:bottom w:val="single" w:sz="6" w:space="1" w:color="auto"/>
      </w:pBdr>
      <w:ind w:firstLine="0"/>
    </w:pPr>
    <w:rPr>
      <w:snapToGrid/>
      <w:szCs w:val="24"/>
    </w:rPr>
  </w:style>
  <w:style w:type="paragraph" w:styleId="Header">
    <w:name w:val="header"/>
    <w:basedOn w:val="Normal"/>
    <w:link w:val="HeaderChar"/>
    <w:uiPriority w:val="99"/>
    <w:rsid w:val="009039D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9039D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9039D6"/>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9039D6"/>
    <w:pPr>
      <w:ind w:firstLine="0"/>
    </w:pPr>
  </w:style>
  <w:style w:type="paragraph" w:customStyle="1" w:styleId="MDPI33textspaceafter">
    <w:name w:val="MDPI_3.3_text_space_after"/>
    <w:basedOn w:val="MDPI31text"/>
    <w:qFormat/>
    <w:rsid w:val="009039D6"/>
    <w:pPr>
      <w:spacing w:after="240"/>
    </w:pPr>
  </w:style>
  <w:style w:type="paragraph" w:customStyle="1" w:styleId="MDPI35textbeforelist">
    <w:name w:val="MDPI_3.5_text_before_list"/>
    <w:basedOn w:val="MDPI31text"/>
    <w:qFormat/>
    <w:rsid w:val="009039D6"/>
    <w:pPr>
      <w:spacing w:after="120"/>
    </w:pPr>
  </w:style>
  <w:style w:type="paragraph" w:customStyle="1" w:styleId="MDPI36textafterlist">
    <w:name w:val="MDPI_3.6_text_after_list"/>
    <w:basedOn w:val="MDPI31text"/>
    <w:qFormat/>
    <w:rsid w:val="009039D6"/>
    <w:pPr>
      <w:spacing w:before="120"/>
    </w:pPr>
  </w:style>
  <w:style w:type="paragraph" w:customStyle="1" w:styleId="MDPI37itemize">
    <w:name w:val="MDPI_3.7_itemize"/>
    <w:basedOn w:val="MDPI31text"/>
    <w:qFormat/>
    <w:rsid w:val="009039D6"/>
    <w:pPr>
      <w:numPr>
        <w:numId w:val="1"/>
      </w:numPr>
      <w:ind w:left="425" w:hanging="425"/>
    </w:pPr>
  </w:style>
  <w:style w:type="paragraph" w:customStyle="1" w:styleId="MDPI38bullet">
    <w:name w:val="MDPI_3.8_bullet"/>
    <w:basedOn w:val="MDPI31text"/>
    <w:qFormat/>
    <w:rsid w:val="009039D6"/>
    <w:pPr>
      <w:numPr>
        <w:numId w:val="2"/>
      </w:numPr>
      <w:ind w:left="425" w:hanging="425"/>
    </w:pPr>
  </w:style>
  <w:style w:type="paragraph" w:customStyle="1" w:styleId="MDPI39equation">
    <w:name w:val="MDPI_3.9_equation"/>
    <w:basedOn w:val="MDPI31text"/>
    <w:qFormat/>
    <w:rsid w:val="009039D6"/>
    <w:pPr>
      <w:spacing w:before="120" w:after="120"/>
      <w:ind w:left="709" w:firstLine="0"/>
      <w:jc w:val="center"/>
    </w:pPr>
  </w:style>
  <w:style w:type="paragraph" w:customStyle="1" w:styleId="MDPI3aequationnumber">
    <w:name w:val="MDPI_3.a_equation_number"/>
    <w:basedOn w:val="MDPI31text"/>
    <w:qFormat/>
    <w:rsid w:val="009039D6"/>
    <w:pPr>
      <w:spacing w:before="120" w:after="120" w:line="240" w:lineRule="auto"/>
      <w:ind w:firstLine="0"/>
      <w:jc w:val="right"/>
    </w:pPr>
  </w:style>
  <w:style w:type="paragraph" w:customStyle="1" w:styleId="MDPI62Acknowledgments">
    <w:name w:val="MDPI_6.2_Acknowledgments"/>
    <w:qFormat/>
    <w:rsid w:val="009039D6"/>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9039D6"/>
    <w:pPr>
      <w:spacing w:before="240" w:after="120" w:line="260" w:lineRule="atLeast"/>
      <w:ind w:left="425" w:right="425"/>
    </w:pPr>
    <w:rPr>
      <w:snapToGrid/>
      <w:szCs w:val="22"/>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9039D6"/>
    <w:pPr>
      <w:spacing w:before="0"/>
      <w:ind w:left="0" w:right="0"/>
    </w:pPr>
  </w:style>
  <w:style w:type="paragraph" w:customStyle="1" w:styleId="MDPI51figurecaption">
    <w:name w:val="MDPI_5.1_figure_caption"/>
    <w:basedOn w:val="MDPI62Acknowledgments"/>
    <w:qFormat/>
    <w:rsid w:val="009039D6"/>
    <w:pPr>
      <w:spacing w:after="240" w:line="260" w:lineRule="atLeast"/>
      <w:ind w:left="425" w:right="425"/>
    </w:pPr>
    <w:rPr>
      <w:snapToGrid/>
    </w:rPr>
  </w:style>
  <w:style w:type="paragraph" w:customStyle="1" w:styleId="MDPI52figure">
    <w:name w:val="MDPI_5.2_figure"/>
    <w:qFormat/>
    <w:rsid w:val="009039D6"/>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9039D6"/>
    <w:pPr>
      <w:spacing w:before="240"/>
    </w:pPr>
    <w:rPr>
      <w:lang w:eastAsia="en-US"/>
    </w:rPr>
  </w:style>
  <w:style w:type="paragraph" w:customStyle="1" w:styleId="MDPI63AuthorContributions">
    <w:name w:val="MDPI_6.3_AuthorContributions"/>
    <w:basedOn w:val="MDPI62Acknowledgments"/>
    <w:qFormat/>
    <w:rsid w:val="009039D6"/>
    <w:rPr>
      <w:rFonts w:eastAsia="宋体"/>
      <w:color w:val="auto"/>
      <w:lang w:eastAsia="en-US"/>
    </w:rPr>
  </w:style>
  <w:style w:type="paragraph" w:customStyle="1" w:styleId="MDPI64CoI">
    <w:name w:val="MDPI_6.4_CoI"/>
    <w:basedOn w:val="MDPI62Acknowledgments"/>
    <w:qFormat/>
    <w:rsid w:val="009039D6"/>
  </w:style>
  <w:style w:type="paragraph" w:customStyle="1" w:styleId="MDPI31text">
    <w:name w:val="MDPI_3.1_text"/>
    <w:qFormat/>
    <w:rsid w:val="009039D6"/>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9039D6"/>
    <w:pPr>
      <w:spacing w:before="240" w:after="120"/>
      <w:ind w:firstLine="0"/>
      <w:jc w:val="left"/>
      <w:outlineLvl w:val="2"/>
    </w:pPr>
  </w:style>
  <w:style w:type="paragraph" w:customStyle="1" w:styleId="MDPI21heading1">
    <w:name w:val="MDPI_2.1_heading1"/>
    <w:basedOn w:val="MDPI23heading3"/>
    <w:qFormat/>
    <w:rsid w:val="009039D6"/>
    <w:pPr>
      <w:outlineLvl w:val="0"/>
    </w:pPr>
    <w:rPr>
      <w:b/>
    </w:rPr>
  </w:style>
  <w:style w:type="paragraph" w:customStyle="1" w:styleId="MDPI22heading2">
    <w:name w:val="MDPI_2.2_heading2"/>
    <w:basedOn w:val="Normal"/>
    <w:qFormat/>
    <w:rsid w:val="009039D6"/>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9039D6"/>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9039D6"/>
    <w:pPr>
      <w:spacing w:line="240" w:lineRule="auto"/>
    </w:pPr>
    <w:rPr>
      <w:sz w:val="18"/>
      <w:szCs w:val="18"/>
    </w:rPr>
  </w:style>
  <w:style w:type="character" w:customStyle="1" w:styleId="BalloonTextChar">
    <w:name w:val="Balloon Text Char"/>
    <w:link w:val="BalloonText"/>
    <w:uiPriority w:val="99"/>
    <w:semiHidden/>
    <w:rsid w:val="009039D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9039D6"/>
  </w:style>
  <w:style w:type="table" w:customStyle="1" w:styleId="MDPI41threelinetable">
    <w:name w:val="MDPI_4.1_three_line_table"/>
    <w:basedOn w:val="TableNormal"/>
    <w:uiPriority w:val="99"/>
    <w:rsid w:val="00C56C95"/>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914E4B"/>
    <w:rPr>
      <w:color w:val="0563C1"/>
      <w:u w:val="single"/>
    </w:rPr>
  </w:style>
  <w:style w:type="character" w:customStyle="1" w:styleId="UnresolvedMention">
    <w:name w:val="Unresolved Mention"/>
    <w:uiPriority w:val="99"/>
    <w:semiHidden/>
    <w:unhideWhenUsed/>
    <w:rsid w:val="00B91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79029">
      <w:bodyDiv w:val="1"/>
      <w:marLeft w:val="0"/>
      <w:marRight w:val="0"/>
      <w:marTop w:val="0"/>
      <w:marBottom w:val="0"/>
      <w:divBdr>
        <w:top w:val="none" w:sz="0" w:space="0" w:color="auto"/>
        <w:left w:val="none" w:sz="0" w:space="0" w:color="auto"/>
        <w:bottom w:val="none" w:sz="0" w:space="0" w:color="auto"/>
        <w:right w:val="none" w:sz="0" w:space="0" w:color="auto"/>
      </w:divBdr>
    </w:div>
    <w:div w:id="10614399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 Id="rId3"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ahiru/Library/Containers/com.microsoft.Word/Data/Downloads/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72FFAC-265C-7446-8340-76565AD52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applsci-template.dot</Template>
  <TotalTime>60</TotalTime>
  <Pages>7</Pages>
  <Words>7736</Words>
  <Characters>44100</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51733</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2018-11-26T05:11:00Z</dcterms:created>
  <dcterms:modified xsi:type="dcterms:W3CDTF">2018-12-09T05:08:00Z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ies>
</file>